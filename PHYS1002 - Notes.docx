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25FC" w14:textId="5811D7E4" w:rsidR="00D7256A" w:rsidRDefault="009C6CDE" w:rsidP="009C6CDE">
      <w:pPr>
        <w:pStyle w:val="Title"/>
        <w:rPr>
          <w:lang w:val="en-US"/>
        </w:rPr>
      </w:pPr>
      <w:bookmarkStart w:id="0" w:name="OLE_LINK5"/>
      <w:bookmarkStart w:id="1" w:name="OLE_LINK6"/>
      <w:r>
        <w:rPr>
          <w:lang w:val="en-US"/>
        </w:rPr>
        <w:t>Astronomy</w:t>
      </w:r>
    </w:p>
    <w:p w14:paraId="3F94347F" w14:textId="77777777" w:rsidR="009C6CDE" w:rsidRDefault="009C6CDE" w:rsidP="009C6CDE">
      <w:pPr>
        <w:rPr>
          <w:lang w:val="en-US"/>
        </w:rPr>
      </w:pPr>
    </w:p>
    <w:p w14:paraId="33AED0D7" w14:textId="0A8EA844" w:rsidR="009C6CDE" w:rsidRDefault="00C366D3" w:rsidP="00891105">
      <w:pPr>
        <w:pStyle w:val="Heading1"/>
        <w:rPr>
          <w:lang w:val="en-US"/>
        </w:rPr>
      </w:pPr>
      <w:r>
        <w:rPr>
          <w:lang w:val="en-US"/>
        </w:rPr>
        <w:t xml:space="preserve">Common </w:t>
      </w:r>
      <w:r w:rsidR="00891105">
        <w:rPr>
          <w:lang w:val="en-US"/>
        </w:rPr>
        <w:t>Units</w:t>
      </w:r>
    </w:p>
    <w:p w14:paraId="5F354AA9" w14:textId="7ECD258C" w:rsidR="00B23595" w:rsidRDefault="00891105" w:rsidP="00B23595">
      <w:pPr>
        <w:pStyle w:val="ListParagraph"/>
        <w:numPr>
          <w:ilvl w:val="0"/>
          <w:numId w:val="1"/>
        </w:numPr>
        <w:rPr>
          <w:lang w:val="en-US"/>
        </w:rPr>
      </w:pPr>
      <w:r>
        <w:rPr>
          <w:lang w:val="en-US"/>
        </w:rPr>
        <w:t xml:space="preserve">Distance/Displacement: </w:t>
      </w:r>
      <w:r w:rsidR="00B23595">
        <w:rPr>
          <w:lang w:val="en-US"/>
        </w:rPr>
        <w:t xml:space="preserve">Kilometers (km) or Parsecs (Pc) and Mega Parsecs (MPc). </w:t>
      </w:r>
    </w:p>
    <w:p w14:paraId="6C81E185" w14:textId="77777777" w:rsidR="00C366D3" w:rsidRDefault="00C366D3" w:rsidP="00C366D3">
      <w:pPr>
        <w:rPr>
          <w:lang w:val="en-US"/>
        </w:rPr>
      </w:pPr>
    </w:p>
    <w:p w14:paraId="7E3E85D9" w14:textId="77777777" w:rsidR="00C366D3" w:rsidRDefault="00C366D3" w:rsidP="00C366D3">
      <w:pPr>
        <w:rPr>
          <w:lang w:val="en-US"/>
        </w:rPr>
      </w:pPr>
    </w:p>
    <w:p w14:paraId="1DD9EC42" w14:textId="74E1677F" w:rsidR="00C366D3" w:rsidRDefault="00C366D3" w:rsidP="00C366D3">
      <w:pPr>
        <w:pStyle w:val="Heading1"/>
        <w:rPr>
          <w:lang w:val="en-US"/>
        </w:rPr>
      </w:pPr>
      <w:r>
        <w:rPr>
          <w:lang w:val="en-US"/>
        </w:rPr>
        <w:t>Astronomical Coordinates</w:t>
      </w:r>
    </w:p>
    <w:p w14:paraId="5992EED6" w14:textId="77777777" w:rsidR="00C366D3" w:rsidRDefault="00C366D3" w:rsidP="00C366D3">
      <w:pPr>
        <w:rPr>
          <w:lang w:val="en-US"/>
        </w:rPr>
      </w:pPr>
    </w:p>
    <w:p w14:paraId="258FC35F" w14:textId="2D36BFC7" w:rsidR="00C366D3" w:rsidRDefault="00C366D3" w:rsidP="00C366D3">
      <w:pPr>
        <w:pStyle w:val="Heading2"/>
        <w:rPr>
          <w:lang w:val="en-US"/>
        </w:rPr>
      </w:pPr>
      <w:r>
        <w:rPr>
          <w:lang w:val="en-US"/>
        </w:rPr>
        <w:t>Explanation</w:t>
      </w:r>
    </w:p>
    <w:p w14:paraId="2867F43C" w14:textId="550743AB" w:rsidR="00C366D3" w:rsidRPr="00C366D3" w:rsidRDefault="009D576E" w:rsidP="00C366D3">
      <w:pPr>
        <w:pStyle w:val="ListParagraph"/>
        <w:numPr>
          <w:ilvl w:val="0"/>
          <w:numId w:val="1"/>
        </w:numPr>
        <w:rPr>
          <w:lang w:val="en-US"/>
        </w:rPr>
      </w:pPr>
      <w:r>
        <w:rPr>
          <w:lang w:val="en-US"/>
        </w:rPr>
        <w:t xml:space="preserve">The earth rotates around the sun. The plane of this rotation is known as the eplictic plane. The earth also rotates about its </w:t>
      </w:r>
      <w:r w:rsidR="00E50595">
        <w:rPr>
          <w:lang w:val="en-US"/>
        </w:rPr>
        <w:t xml:space="preserve">axis, </w:t>
      </w:r>
      <w:r w:rsidR="00AF6048">
        <w:rPr>
          <w:lang w:val="en-US"/>
        </w:rPr>
        <w:t xml:space="preserve">and the plane perpendicular to this axis is known as the </w:t>
      </w:r>
      <w:r w:rsidR="00CE5437">
        <w:rPr>
          <w:lang w:val="en-US"/>
        </w:rPr>
        <w:t xml:space="preserve">celestial plane. </w:t>
      </w:r>
      <w:r w:rsidR="00447961">
        <w:rPr>
          <w:lang w:val="en-US"/>
        </w:rPr>
        <w:t xml:space="preserve">The elliptical plane and celestial plane are the planes of the elliptical </w:t>
      </w:r>
      <w:r w:rsidR="00447261">
        <w:rPr>
          <w:lang w:val="en-US"/>
        </w:rPr>
        <w:t xml:space="preserve">equator and celestial equator respectively. </w:t>
      </w:r>
    </w:p>
    <w:p w14:paraId="1746C977" w14:textId="77777777" w:rsidR="00C366D3" w:rsidRDefault="00C366D3" w:rsidP="00C366D3">
      <w:pPr>
        <w:rPr>
          <w:lang w:val="en-US"/>
        </w:rPr>
      </w:pPr>
    </w:p>
    <w:p w14:paraId="064C7896" w14:textId="1B3EA5BE" w:rsidR="00C366D3" w:rsidRDefault="00C366D3" w:rsidP="00C366D3">
      <w:pPr>
        <w:pStyle w:val="Heading2"/>
        <w:rPr>
          <w:lang w:val="en-US"/>
        </w:rPr>
      </w:pPr>
      <w:r>
        <w:rPr>
          <w:lang w:val="en-US"/>
        </w:rPr>
        <w:t>Calculation</w:t>
      </w:r>
      <w:r w:rsidR="00AF1DEA">
        <w:rPr>
          <w:lang w:val="en-US"/>
        </w:rPr>
        <w:br/>
      </w:r>
      <w:r w:rsidR="00AF1DEA">
        <w:rPr>
          <w:lang w:val="en-US"/>
        </w:rPr>
        <w:br/>
      </w:r>
      <m:oMathPara>
        <m:oMath>
          <m:r>
            <w:rPr>
              <w:rFonts w:ascii="Cambria Math" w:hAnsi="Cambria Math"/>
              <w:lang w:val="en-US"/>
            </w:rPr>
            <m:t>RA=M-N=</m:t>
          </m:r>
          <m:d>
            <m:dPr>
              <m:ctrlPr>
                <w:rPr>
                  <w:rFonts w:ascii="Cambria Math" w:hAnsi="Cambria Math"/>
                  <w:i/>
                  <w:lang w:val="en-US"/>
                </w:rPr>
              </m:ctrlPr>
            </m:dPr>
            <m:e>
              <m:r>
                <w:rPr>
                  <w:rFonts w:ascii="Cambria Math" w:hAnsi="Cambria Math"/>
                  <w:lang w:val="en-US"/>
                </w:rPr>
                <m:t>24×</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no.days after 21st-3rd</m:t>
                      </m:r>
                    </m:num>
                    <m:den>
                      <m:r>
                        <w:rPr>
                          <w:rFonts w:ascii="Cambria Math" w:hAnsi="Cambria Math"/>
                          <w:lang w:val="en-US"/>
                        </w:rPr>
                        <m:t>365.25</m:t>
                      </m:r>
                    </m:den>
                  </m:f>
                </m:e>
              </m:d>
            </m:e>
          </m:d>
          <m:r>
            <w:rPr>
              <w:rFonts w:ascii="Cambria Math" w:hAnsi="Cambria Math"/>
              <w:lang w:val="en-US"/>
            </w:rPr>
            <m:t>+(12-no.hours before Midnight)</m:t>
          </m:r>
          <m:r>
            <m:rPr>
              <m:sty m:val="p"/>
            </m:rPr>
            <w:rPr>
              <w:lang w:val="en-US"/>
            </w:rPr>
            <w:br/>
          </m:r>
        </m:oMath>
      </m:oMathPara>
    </w:p>
    <w:p w14:paraId="307F6EE5" w14:textId="402F2F43" w:rsidR="00866666" w:rsidRDefault="00866666" w:rsidP="00866666">
      <w:pPr>
        <w:pStyle w:val="ListParagraph"/>
        <w:numPr>
          <w:ilvl w:val="0"/>
          <w:numId w:val="2"/>
        </w:numPr>
        <w:rPr>
          <w:lang w:val="en-US"/>
        </w:rPr>
      </w:pPr>
      <w:r>
        <w:rPr>
          <w:lang w:val="en-US"/>
        </w:rPr>
        <w:t xml:space="preserve">Declination = Latitude. </w:t>
      </w:r>
      <w:r w:rsidR="009916B4">
        <w:rPr>
          <w:lang w:val="en-US"/>
        </w:rPr>
        <w:t xml:space="preserve">The following steps therefore encompass a calculation of the right ascension. </w:t>
      </w:r>
    </w:p>
    <w:p w14:paraId="4EA05C40" w14:textId="618F17BF" w:rsidR="00E21D68" w:rsidRDefault="009916B4" w:rsidP="00A66F4F">
      <w:pPr>
        <w:pStyle w:val="ListParagraph"/>
        <w:numPr>
          <w:ilvl w:val="0"/>
          <w:numId w:val="2"/>
        </w:numPr>
        <w:rPr>
          <w:ins w:id="2" w:author="Jesse Zhou" w:date="2018-08-10T20:46:00Z"/>
          <w:lang w:val="en-US"/>
        </w:rPr>
      </w:pPr>
      <w:r>
        <w:rPr>
          <w:lang w:val="en-US"/>
        </w:rPr>
        <w:t>Right</w:t>
      </w:r>
      <w:r w:rsidR="000E55D5">
        <w:rPr>
          <w:lang w:val="en-US"/>
        </w:rPr>
        <w:t xml:space="preserve"> </w:t>
      </w:r>
      <w:r w:rsidR="00F04C21">
        <w:rPr>
          <w:lang w:val="en-US"/>
        </w:rPr>
        <w:t xml:space="preserve">Ascension: </w:t>
      </w:r>
      <w:r w:rsidR="00A66F4F">
        <w:rPr>
          <w:lang w:val="en-US"/>
        </w:rPr>
        <w:t>(M)</w:t>
      </w:r>
      <w:r w:rsidR="004C6CC3">
        <w:rPr>
          <w:lang w:val="en-US"/>
        </w:rPr>
        <w:t xml:space="preserve">Calculate the number of days after the </w:t>
      </w:r>
      <w:r w:rsidR="00AE5D8E">
        <w:rPr>
          <w:lang w:val="en-US"/>
        </w:rPr>
        <w:t>21</w:t>
      </w:r>
      <w:r w:rsidR="00AE5D8E" w:rsidRPr="00AE5D8E">
        <w:rPr>
          <w:vertAlign w:val="superscript"/>
          <w:lang w:val="en-US"/>
        </w:rPr>
        <w:t>st</w:t>
      </w:r>
      <w:r w:rsidR="00AE5D8E">
        <w:rPr>
          <w:lang w:val="en-US"/>
        </w:rPr>
        <w:t xml:space="preserve"> of March. </w:t>
      </w:r>
      <w:r w:rsidR="000A0967">
        <w:rPr>
          <w:lang w:val="en-US"/>
        </w:rPr>
        <w:t xml:space="preserve">Divide this number by 365.25, then multiply by 24 (representing the proportion of the 24 hours </w:t>
      </w:r>
      <w:r w:rsidR="00B10E58">
        <w:rPr>
          <w:lang w:val="en-US"/>
        </w:rPr>
        <w:t xml:space="preserve">rotated in a year). </w:t>
      </w:r>
      <w:r w:rsidR="00A66F4F">
        <w:rPr>
          <w:lang w:val="en-US"/>
        </w:rPr>
        <w:br/>
      </w:r>
      <w:ins w:id="3" w:author="Jesse Zhou" w:date="2018-08-10T20:43:00Z">
        <w:r w:rsidR="00A66F4F">
          <w:rPr>
            <w:lang w:val="en-US"/>
          </w:rPr>
          <w:br/>
        </w:r>
      </w:ins>
      <m:oMathPara>
        <m:oMath>
          <m:r>
            <w:rPr>
              <w:rFonts w:ascii="Cambria Math" w:hAnsi="Cambria Math"/>
              <w:lang w:val="en-US"/>
            </w:rPr>
            <m:t xml:space="preserve">M= </m:t>
          </m:r>
          <m:f>
            <m:fPr>
              <m:ctrlPr>
                <w:ins w:id="4" w:author="Jesse Zhou" w:date="2018-08-10T20:45:00Z">
                  <w:rPr>
                    <w:rFonts w:ascii="Cambria Math" w:hAnsi="Cambria Math"/>
                    <w:i/>
                    <w:lang w:val="en-US"/>
                  </w:rPr>
                </w:ins>
              </m:ctrlPr>
            </m:fPr>
            <m:num>
              <m:r>
                <w:ins w:id="5" w:author="Jesse Zhou" w:date="2018-08-10T20:45:00Z">
                  <w:rPr>
                    <w:rFonts w:ascii="Cambria Math" w:hAnsi="Cambria Math"/>
                    <w:lang w:val="en-US"/>
                  </w:rPr>
                  <m:t>no.days after the 21st ofMarch</m:t>
                </w:ins>
              </m:r>
            </m:num>
            <m:den>
              <m:r>
                <w:ins w:id="6" w:author="Jesse Zhou" w:date="2018-08-10T20:45:00Z">
                  <w:rPr>
                    <w:rFonts w:ascii="Cambria Math" w:hAnsi="Cambria Math"/>
                    <w:lang w:val="en-US"/>
                  </w:rPr>
                  <m:t>365.23</m:t>
                </w:ins>
              </m:r>
            </m:den>
          </m:f>
          <m:r>
            <w:ins w:id="7" w:author="Jesse Zhou" w:date="2018-08-10T20:45:00Z">
              <w:rPr>
                <w:rFonts w:ascii="Cambria Math" w:hAnsi="Cambria Math"/>
                <w:lang w:val="en-US"/>
              </w:rPr>
              <m:t>×</m:t>
            </w:ins>
          </m:r>
          <m:r>
            <w:ins w:id="8" w:author="Jesse Zhou" w:date="2018-08-10T20:46:00Z">
              <w:rPr>
                <w:rFonts w:ascii="Cambria Math" w:hAnsi="Cambria Math"/>
                <w:lang w:val="en-US"/>
              </w:rPr>
              <m:t>24</m:t>
            </w:ins>
          </m:r>
          <m:r>
            <w:ins w:id="9" w:author="Jesse Zhou" w:date="2018-08-10T20:46:00Z">
              <m:rPr>
                <m:sty m:val="p"/>
              </m:rPr>
              <w:rPr>
                <w:lang w:val="en-US"/>
              </w:rPr>
              <w:br/>
            </w:ins>
          </m:r>
        </m:oMath>
      </m:oMathPara>
    </w:p>
    <w:p w14:paraId="7ADF81F3" w14:textId="77777777" w:rsidR="00ED1189" w:rsidRDefault="00E21D68">
      <w:pPr>
        <w:pStyle w:val="ListParagraph"/>
        <w:numPr>
          <w:ilvl w:val="0"/>
          <w:numId w:val="2"/>
        </w:numPr>
        <w:rPr>
          <w:lang w:val="en-US"/>
        </w:rPr>
      </w:pPr>
      <w:commentRangeStart w:id="10"/>
      <w:r>
        <w:rPr>
          <w:lang w:val="en-US"/>
        </w:rPr>
        <w:t xml:space="preserve">(N) Calculate the number of hours </w:t>
      </w:r>
      <w:r w:rsidR="00F72313">
        <w:rPr>
          <w:lang w:val="en-US"/>
        </w:rPr>
        <w:t xml:space="preserve">before midnight </w:t>
      </w:r>
      <w:r w:rsidR="00045F21">
        <w:rPr>
          <w:lang w:val="en-US"/>
        </w:rPr>
        <w:t xml:space="preserve">on the day. </w:t>
      </w:r>
      <w:commentRangeEnd w:id="10"/>
      <w:r w:rsidR="004008B3">
        <w:rPr>
          <w:rStyle w:val="CommentReference"/>
        </w:rPr>
        <w:commentReference w:id="10"/>
      </w:r>
      <w:r w:rsidR="001B1B01">
        <w:rPr>
          <w:lang w:val="en-US"/>
        </w:rPr>
        <w:t xml:space="preserve">Subtract this from 12. </w:t>
      </w:r>
      <w:r w:rsidR="00ED1189">
        <w:rPr>
          <w:lang w:val="en-US"/>
        </w:rPr>
        <w:br/>
      </w:r>
      <w:r w:rsidR="00ED1189">
        <w:rPr>
          <w:lang w:val="en-US"/>
        </w:rPr>
        <w:br/>
      </w:r>
      <m:oMathPara>
        <m:oMath>
          <m:r>
            <w:rPr>
              <w:rFonts w:ascii="Cambria Math" w:hAnsi="Cambria Math"/>
              <w:lang w:val="en-US"/>
            </w:rPr>
            <m:t>N=12-no.hours before midnight</m:t>
          </m:r>
          <m:r>
            <m:rPr>
              <m:sty m:val="p"/>
            </m:rPr>
            <w:rPr>
              <w:lang w:val="en-US"/>
            </w:rPr>
            <w:br/>
          </m:r>
        </m:oMath>
        <m:oMath>
          <m:r>
            <m:rPr>
              <m:sty m:val="p"/>
            </m:rPr>
            <w:rPr>
              <w:lang w:val="en-US"/>
            </w:rPr>
            <w:br/>
          </m:r>
        </m:oMath>
      </m:oMathPara>
    </w:p>
    <w:p w14:paraId="280D5CA1" w14:textId="77777777" w:rsidR="00A75695" w:rsidRDefault="00ED1189" w:rsidP="00ED1189">
      <w:pPr>
        <w:pStyle w:val="ListParagraph"/>
        <w:numPr>
          <w:ilvl w:val="0"/>
          <w:numId w:val="2"/>
        </w:numPr>
        <w:rPr>
          <w:lang w:val="en-US"/>
        </w:rPr>
      </w:pPr>
      <w:r>
        <w:rPr>
          <w:lang w:val="en-US"/>
        </w:rPr>
        <w:t>Add the results of steps 2 and 3:</w:t>
      </w:r>
      <w:r w:rsidR="00A66F4F">
        <w:rPr>
          <w:lang w:val="en-US"/>
        </w:rPr>
        <w:br/>
      </w:r>
      <w:r w:rsidR="00C63057">
        <w:rPr>
          <w:lang w:val="en-US"/>
        </w:rPr>
        <w:br/>
      </w:r>
      <m:oMathPara>
        <m:oMath>
          <m:r>
            <w:rPr>
              <w:rFonts w:ascii="Cambria Math" w:hAnsi="Cambria Math"/>
              <w:lang w:val="en-US"/>
            </w:rPr>
            <m:t>RA=M-N</m:t>
          </m:r>
          <m:r>
            <m:rPr>
              <m:sty m:val="p"/>
            </m:rPr>
            <w:rPr>
              <w:lang w:val="en-US"/>
            </w:rPr>
            <w:br/>
          </m:r>
        </m:oMath>
      </m:oMathPara>
    </w:p>
    <w:p w14:paraId="746428F1" w14:textId="77777777" w:rsidR="00A75695" w:rsidRDefault="00A75695" w:rsidP="00A75695">
      <w:pPr>
        <w:rPr>
          <w:lang w:val="en-US"/>
        </w:rPr>
      </w:pPr>
    </w:p>
    <w:p w14:paraId="06B6E519" w14:textId="77777777" w:rsidR="00F05D4C" w:rsidRDefault="00F05D4C" w:rsidP="00A75695">
      <w:pPr>
        <w:rPr>
          <w:lang w:val="en-US"/>
        </w:rPr>
      </w:pPr>
    </w:p>
    <w:p w14:paraId="317FA728" w14:textId="1CE13B60" w:rsidR="00F05D4C" w:rsidRPr="009F1662" w:rsidRDefault="00080676" w:rsidP="00A75695">
      <w:pPr>
        <w:rPr>
          <w:lang w:val="en-US"/>
        </w:rPr>
      </w:pPr>
      <w:r>
        <w:rPr>
          <w:b/>
          <w:lang w:val="en-US"/>
        </w:rPr>
        <w:t xml:space="preserve">REMEMBER: </w:t>
      </w:r>
      <w:r>
        <w:rPr>
          <w:lang w:val="en-US"/>
        </w:rPr>
        <w:t xml:space="preserve">The astronomical coordinates of the sun </w:t>
      </w:r>
      <w:r w:rsidR="009F1662">
        <w:rPr>
          <w:lang w:val="en-US"/>
        </w:rPr>
        <w:t xml:space="preserve">depend </w:t>
      </w:r>
      <w:r w:rsidR="009F1662">
        <w:rPr>
          <w:b/>
          <w:lang w:val="en-US"/>
        </w:rPr>
        <w:t>only on the movement of the earth</w:t>
      </w:r>
      <w:r w:rsidR="009F1662">
        <w:rPr>
          <w:lang w:val="en-US"/>
        </w:rPr>
        <w:t xml:space="preserve"> in its galactic orbit, not on its rotation about its axis. </w:t>
      </w:r>
    </w:p>
    <w:p w14:paraId="093C706B" w14:textId="77777777" w:rsidR="00F05D4C" w:rsidRDefault="00F05D4C" w:rsidP="00A75695">
      <w:pPr>
        <w:rPr>
          <w:lang w:val="en-US"/>
        </w:rPr>
      </w:pPr>
    </w:p>
    <w:p w14:paraId="403AAD27" w14:textId="77777777" w:rsidR="00F05D4C" w:rsidRDefault="00F05D4C" w:rsidP="00F05D4C">
      <w:pPr>
        <w:pStyle w:val="Heading1"/>
        <w:rPr>
          <w:lang w:val="en-US"/>
        </w:rPr>
      </w:pPr>
      <w:r>
        <w:rPr>
          <w:lang w:val="en-US"/>
        </w:rPr>
        <w:t>Luminosity and Flux</w:t>
      </w:r>
    </w:p>
    <w:p w14:paraId="0B78CD1B" w14:textId="77777777" w:rsidR="00F05D4C" w:rsidRDefault="00F05D4C" w:rsidP="00F05D4C">
      <w:pPr>
        <w:pStyle w:val="Heading1"/>
        <w:rPr>
          <w:lang w:val="en-US"/>
        </w:rPr>
      </w:pPr>
    </w:p>
    <w:p w14:paraId="01FD088F" w14:textId="25B86B3F" w:rsidR="00F05D4C" w:rsidRDefault="00F05D4C" w:rsidP="00F05D4C">
      <w:pPr>
        <w:pStyle w:val="Heading2"/>
        <w:rPr>
          <w:lang w:val="en-US"/>
        </w:rPr>
      </w:pPr>
      <w:r>
        <w:rPr>
          <w:lang w:val="en-US"/>
        </w:rPr>
        <w:t>Luminosity</w:t>
      </w:r>
      <w:r w:rsidR="00DE07B6">
        <w:rPr>
          <w:lang w:val="en-US"/>
        </w:rPr>
        <w:t xml:space="preserve"> [W</w:t>
      </w:r>
      <w:r w:rsidR="00624057">
        <w:rPr>
          <w:lang w:val="en-US"/>
        </w:rPr>
        <w:t xml:space="preserve"> or Js</w:t>
      </w:r>
      <w:r w:rsidR="00624057">
        <w:rPr>
          <w:lang w:val="en-US"/>
        </w:rPr>
        <w:softHyphen/>
      </w:r>
      <w:r w:rsidR="00624057">
        <w:rPr>
          <w:lang w:val="en-US"/>
        </w:rPr>
        <w:softHyphen/>
      </w:r>
      <w:r w:rsidR="00624057">
        <w:rPr>
          <w:vertAlign w:val="superscript"/>
          <w:lang w:val="en-US"/>
        </w:rPr>
        <w:t>-1</w:t>
      </w:r>
      <w:r w:rsidR="00DE07B6">
        <w:rPr>
          <w:lang w:val="en-US"/>
        </w:rPr>
        <w:t>]</w:t>
      </w:r>
    </w:p>
    <w:p w14:paraId="2EF70E74" w14:textId="77777777" w:rsidR="00624057" w:rsidRDefault="00F05D4C" w:rsidP="00F05D4C">
      <w:pPr>
        <w:pStyle w:val="ListParagraph"/>
        <w:numPr>
          <w:ilvl w:val="0"/>
          <w:numId w:val="1"/>
        </w:numPr>
        <w:rPr>
          <w:lang w:val="en-US"/>
        </w:rPr>
      </w:pPr>
      <w:r>
        <w:rPr>
          <w:lang w:val="en-US"/>
        </w:rPr>
        <w:t>Luminosity refers to the total amount of energy emitted by an obj</w:t>
      </w:r>
      <w:r w:rsidR="003958C5">
        <w:rPr>
          <w:lang w:val="en-US"/>
        </w:rPr>
        <w:t>ect per unit of time (seconds).</w:t>
      </w:r>
    </w:p>
    <w:p w14:paraId="15AEBF62" w14:textId="77777777" w:rsidR="002D1259" w:rsidRDefault="00624057" w:rsidP="00F05D4C">
      <w:pPr>
        <w:pStyle w:val="ListParagraph"/>
        <w:numPr>
          <w:ilvl w:val="0"/>
          <w:numId w:val="1"/>
        </w:numPr>
        <w:rPr>
          <w:lang w:val="en-US"/>
        </w:rPr>
      </w:pPr>
      <w:r>
        <w:rPr>
          <w:lang w:val="en-US"/>
        </w:rPr>
        <w:t xml:space="preserve">Light is assumed to be emitted isotropically, ie, in equal amounts in all directions. </w:t>
      </w:r>
    </w:p>
    <w:p w14:paraId="58F6770B" w14:textId="77777777" w:rsidR="00194F31" w:rsidRDefault="002D1259" w:rsidP="00F05D4C">
      <w:pPr>
        <w:pStyle w:val="ListParagraph"/>
        <w:numPr>
          <w:ilvl w:val="0"/>
          <w:numId w:val="1"/>
        </w:numPr>
        <w:rPr>
          <w:lang w:val="en-US"/>
        </w:rPr>
      </w:pPr>
      <w:r>
        <w:rPr>
          <w:lang w:val="en-US"/>
        </w:rPr>
        <w:t xml:space="preserve">From Earth, we only receive a portion of the emitted light. </w:t>
      </w:r>
    </w:p>
    <w:p w14:paraId="58FD11FF" w14:textId="7D5E2E72" w:rsidR="00BC52A9" w:rsidRDefault="00BC52A9" w:rsidP="00F05D4C">
      <w:pPr>
        <w:pStyle w:val="ListParagraph"/>
        <w:numPr>
          <w:ilvl w:val="0"/>
          <w:numId w:val="1"/>
        </w:numPr>
        <w:rPr>
          <w:lang w:val="en-US"/>
        </w:rPr>
      </w:pPr>
      <w:r>
        <w:rPr>
          <w:lang w:val="en-US"/>
        </w:rPr>
        <w:t xml:space="preserve">Luminosity is </w:t>
      </w:r>
      <w:r>
        <w:rPr>
          <w:i/>
          <w:lang w:val="en-US"/>
        </w:rPr>
        <w:t>not</w:t>
      </w:r>
      <w:r>
        <w:rPr>
          <w:lang w:val="en-US"/>
        </w:rPr>
        <w:t xml:space="preserve"> distant dependent. </w:t>
      </w:r>
      <w:r w:rsidR="00044180">
        <w:rPr>
          <w:lang w:val="en-US"/>
        </w:rPr>
        <w:t>It should theoretically be calculated by taking. The integral of</w:t>
      </w:r>
      <w:r w:rsidR="003A6565">
        <w:rPr>
          <w:lang w:val="en-US"/>
        </w:rPr>
        <w:t xml:space="preserve"> energy emitted </w:t>
      </w:r>
      <w:r w:rsidR="00680D57">
        <w:rPr>
          <w:lang w:val="en-US"/>
        </w:rPr>
        <w:t xml:space="preserve">by an object over its entire surface. </w:t>
      </w:r>
    </w:p>
    <w:p w14:paraId="2118D096" w14:textId="77777777" w:rsidR="00194F31" w:rsidRDefault="00194F31" w:rsidP="00194F31">
      <w:pPr>
        <w:rPr>
          <w:lang w:val="en-US"/>
        </w:rPr>
      </w:pPr>
    </w:p>
    <w:p w14:paraId="1D9030A2" w14:textId="1EE6DABC" w:rsidR="00194F31" w:rsidRPr="000579BC" w:rsidRDefault="00194F31" w:rsidP="00194F31">
      <w:pPr>
        <w:pStyle w:val="Heading2"/>
        <w:rPr>
          <w:lang w:val="en-US"/>
        </w:rPr>
      </w:pPr>
      <w:r>
        <w:rPr>
          <w:lang w:val="en-US"/>
        </w:rPr>
        <w:t>Flux</w:t>
      </w:r>
      <w:r w:rsidR="000579BC">
        <w:rPr>
          <w:lang w:val="en-US"/>
        </w:rPr>
        <w:t xml:space="preserve"> [Wm</w:t>
      </w:r>
      <w:r w:rsidR="000579BC">
        <w:rPr>
          <w:vertAlign w:val="superscript"/>
          <w:lang w:val="en-US"/>
        </w:rPr>
        <w:t>-2</w:t>
      </w:r>
      <w:r w:rsidR="000579BC">
        <w:rPr>
          <w:lang w:val="en-US"/>
        </w:rPr>
        <w:t xml:space="preserve"> or Js</w:t>
      </w:r>
      <w:r w:rsidR="000579BC">
        <w:rPr>
          <w:vertAlign w:val="superscript"/>
          <w:lang w:val="en-US"/>
        </w:rPr>
        <w:t>-1</w:t>
      </w:r>
      <w:r w:rsidR="000579BC">
        <w:rPr>
          <w:lang w:val="en-US"/>
        </w:rPr>
        <w:t>m</w:t>
      </w:r>
      <w:r w:rsidR="000579BC">
        <w:rPr>
          <w:vertAlign w:val="superscript"/>
          <w:lang w:val="en-US"/>
        </w:rPr>
        <w:t>-2</w:t>
      </w:r>
      <w:r w:rsidR="000579BC">
        <w:rPr>
          <w:lang w:val="en-US"/>
        </w:rPr>
        <w:t>]</w:t>
      </w:r>
    </w:p>
    <w:p w14:paraId="70494C90" w14:textId="76727CFF" w:rsidR="00A66F4F" w:rsidRDefault="00194F31" w:rsidP="00194F31">
      <w:pPr>
        <w:pStyle w:val="ListParagraph"/>
        <w:numPr>
          <w:ilvl w:val="0"/>
          <w:numId w:val="4"/>
        </w:numPr>
        <w:rPr>
          <w:lang w:val="en-US"/>
        </w:rPr>
      </w:pPr>
      <w:r>
        <w:rPr>
          <w:lang w:val="en-US"/>
        </w:rPr>
        <w:t xml:space="preserve">Flux refers to the amount of energy </w:t>
      </w:r>
      <w:r w:rsidR="00765F32">
        <w:rPr>
          <w:lang w:val="en-US"/>
        </w:rPr>
        <w:t xml:space="preserve">received by an observer </w:t>
      </w:r>
      <w:r w:rsidR="00577812">
        <w:rPr>
          <w:lang w:val="en-US"/>
        </w:rPr>
        <w:t xml:space="preserve">per unit time per unit area. </w:t>
      </w:r>
    </w:p>
    <w:p w14:paraId="2237DC62" w14:textId="632C85BC" w:rsidR="003B66BC" w:rsidRDefault="003B66BC" w:rsidP="003B66BC">
      <w:pPr>
        <w:pStyle w:val="ListParagraph"/>
        <w:numPr>
          <w:ilvl w:val="0"/>
          <w:numId w:val="4"/>
        </w:numPr>
        <w:rPr>
          <w:lang w:val="en-US"/>
        </w:rPr>
      </w:pPr>
      <w:r>
        <w:rPr>
          <w:lang w:val="en-US"/>
        </w:rPr>
        <w:t>The equation is given as:</w:t>
      </w:r>
      <w:r>
        <w:rPr>
          <w:lang w:val="en-US"/>
        </w:rPr>
        <w:br/>
      </w:r>
      <w:r>
        <w:rPr>
          <w:lang w:val="en-US"/>
        </w:rPr>
        <w:br/>
      </w:r>
      <m:oMathPara>
        <m:oMath>
          <m:r>
            <w:rPr>
              <w:rFonts w:ascii="Cambria Math" w:hAnsi="Cambria Math"/>
              <w:lang w:val="en-US"/>
            </w:rPr>
            <m:t>f =</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4π</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m:rPr>
              <m:sty m:val="p"/>
            </m:rPr>
            <w:rPr>
              <w:lang w:val="en-US"/>
            </w:rPr>
            <w:br/>
          </m:r>
        </m:oMath>
        <m:oMath>
          <m:r>
            <m:rPr>
              <m:sty m:val="p"/>
            </m:rPr>
            <w:rPr>
              <w:lang w:val="en-US"/>
            </w:rPr>
            <w:br/>
          </m:r>
          <m:r>
            <m:rPr>
              <m:sty m:val="p"/>
            </m:rPr>
            <w:rPr>
              <w:rFonts w:ascii="Cambria Math" w:hAnsi="Cambria Math"/>
              <w:lang w:val="en-US"/>
            </w:rPr>
            <m:t xml:space="preserve">Where L represents the luminosity of the object, and d represents the </m:t>
          </m:r>
        </m:oMath>
      </m:oMathPara>
      <w:r w:rsidR="004E0257">
        <w:rPr>
          <w:lang w:val="en-US"/>
        </w:rPr>
        <w:t xml:space="preserve">distance between the light source and observer. </w:t>
      </w:r>
    </w:p>
    <w:p w14:paraId="3D5D65C9" w14:textId="05EA919D" w:rsidR="00793C30" w:rsidRDefault="00C4697F" w:rsidP="003B66BC">
      <w:pPr>
        <w:pStyle w:val="ListParagraph"/>
        <w:numPr>
          <w:ilvl w:val="0"/>
          <w:numId w:val="4"/>
        </w:numPr>
        <w:rPr>
          <w:lang w:val="en-US"/>
        </w:rPr>
      </w:pPr>
      <w:r>
        <w:rPr>
          <w:lang w:val="en-US"/>
        </w:rPr>
        <w:t>Distance de</w:t>
      </w:r>
      <w:r w:rsidR="00E459E0">
        <w:rPr>
          <w:lang w:val="en-US"/>
        </w:rPr>
        <w:t>pendent: We see that beca</w:t>
      </w:r>
      <w:r w:rsidR="00B109A2">
        <w:rPr>
          <w:lang w:val="en-US"/>
        </w:rPr>
        <w:t xml:space="preserve">use of the inverse square rule (we have d^2 on the denominator), </w:t>
      </w:r>
      <w:r w:rsidR="001653B3">
        <w:rPr>
          <w:lang w:val="en-US"/>
        </w:rPr>
        <w:t xml:space="preserve">the flux of </w:t>
      </w:r>
      <w:r w:rsidR="00CC56E4">
        <w:rPr>
          <w:lang w:val="en-US"/>
        </w:rPr>
        <w:t xml:space="preserve">an object is distant dependent. </w:t>
      </w:r>
      <w:r w:rsidR="00613287">
        <w:rPr>
          <w:lang w:val="en-US"/>
        </w:rPr>
        <w:t>If</w:t>
      </w:r>
      <w:r w:rsidR="00D748AE">
        <w:rPr>
          <w:lang w:val="en-US"/>
        </w:rPr>
        <w:t>, for example,</w:t>
      </w:r>
      <w:r w:rsidR="00976289">
        <w:rPr>
          <w:lang w:val="en-US"/>
        </w:rPr>
        <w:t xml:space="preserve"> the </w:t>
      </w:r>
      <w:r w:rsidR="00F56B64">
        <w:rPr>
          <w:lang w:val="en-US"/>
        </w:rPr>
        <w:t>distance between the light source (star) and the observer increases</w:t>
      </w:r>
      <w:r w:rsidR="00BC39B4">
        <w:rPr>
          <w:lang w:val="en-US"/>
        </w:rPr>
        <w:t xml:space="preserve"> by 2, </w:t>
      </w:r>
      <w:r w:rsidR="00B92BCF">
        <w:rPr>
          <w:lang w:val="en-US"/>
        </w:rPr>
        <w:t xml:space="preserve">then the flux will decrease by a factor of 4 (2^2 == 4). </w:t>
      </w:r>
    </w:p>
    <w:p w14:paraId="1B672595" w14:textId="78D23386" w:rsidR="00BA015E" w:rsidRDefault="00BA015E" w:rsidP="003B66BC">
      <w:pPr>
        <w:pStyle w:val="ListParagraph"/>
        <w:numPr>
          <w:ilvl w:val="0"/>
          <w:numId w:val="4"/>
        </w:numPr>
        <w:rPr>
          <w:lang w:val="en-US"/>
        </w:rPr>
      </w:pPr>
      <w:r>
        <w:rPr>
          <w:b/>
          <w:lang w:val="en-US"/>
        </w:rPr>
        <w:t xml:space="preserve">NOTE: </w:t>
      </w:r>
      <w:r>
        <w:rPr>
          <w:lang w:val="en-US"/>
        </w:rPr>
        <w:t xml:space="preserve">For the calculation of flux for the magnitudes system, </w:t>
      </w:r>
      <w:r w:rsidR="00A91F65">
        <w:rPr>
          <w:lang w:val="en-US"/>
        </w:rPr>
        <w:t xml:space="preserve">we use </w:t>
      </w:r>
      <w:r w:rsidR="00A9732F">
        <w:rPr>
          <w:lang w:val="en-US"/>
        </w:rPr>
        <w:t xml:space="preserve">parsecs instead of meters for measuring distance. </w:t>
      </w:r>
    </w:p>
    <w:p w14:paraId="59A11CCA" w14:textId="77777777" w:rsidR="002C3357" w:rsidRDefault="002C3357" w:rsidP="002C3357">
      <w:pPr>
        <w:rPr>
          <w:lang w:val="en-US"/>
        </w:rPr>
      </w:pPr>
    </w:p>
    <w:p w14:paraId="53A32309" w14:textId="4D648596" w:rsidR="002C3357" w:rsidRDefault="002C3357" w:rsidP="002C3357">
      <w:pPr>
        <w:pStyle w:val="Heading3"/>
        <w:rPr>
          <w:lang w:val="en-US"/>
        </w:rPr>
      </w:pPr>
      <w:r>
        <w:rPr>
          <w:lang w:val="en-US"/>
        </w:rPr>
        <w:t>Flux Scale</w:t>
      </w:r>
      <w:r w:rsidR="00C05A9A">
        <w:rPr>
          <w:lang w:val="en-US"/>
        </w:rPr>
        <w:t xml:space="preserve"> [Janskys or mags]</w:t>
      </w:r>
    </w:p>
    <w:p w14:paraId="66078B0D" w14:textId="1F8C8CCE" w:rsidR="00C42310" w:rsidRPr="00C42310" w:rsidRDefault="00C42310" w:rsidP="00C42310">
      <w:pPr>
        <w:rPr>
          <w:b/>
          <w:lang w:val="en-US"/>
        </w:rPr>
      </w:pPr>
      <w:r>
        <w:rPr>
          <w:lang w:val="en-US"/>
        </w:rPr>
        <w:br/>
      </w:r>
      <w:r>
        <w:rPr>
          <w:b/>
          <w:lang w:val="en-US"/>
        </w:rPr>
        <w:t>Janskys</w:t>
      </w:r>
    </w:p>
    <w:p w14:paraId="4AFC4F55" w14:textId="03887FBB" w:rsidR="002C3357" w:rsidRDefault="002C3357" w:rsidP="002C3357">
      <w:pPr>
        <w:pStyle w:val="ListParagraph"/>
        <w:numPr>
          <w:ilvl w:val="0"/>
          <w:numId w:val="5"/>
        </w:numPr>
        <w:rPr>
          <w:lang w:val="en-US"/>
        </w:rPr>
      </w:pPr>
      <w:r>
        <w:rPr>
          <w:lang w:val="en-US"/>
        </w:rPr>
        <w:t xml:space="preserve">Flux can be </w:t>
      </w:r>
      <w:r w:rsidR="0094236C">
        <w:rPr>
          <w:lang w:val="en-US"/>
        </w:rPr>
        <w:t xml:space="preserve">expressed in terms of SI units: Janskys, </w:t>
      </w:r>
      <w:r w:rsidR="008043B8">
        <w:rPr>
          <w:lang w:val="en-US"/>
        </w:rPr>
        <w:t>which are equivalent to:</w:t>
      </w:r>
      <w:r w:rsidR="008043B8">
        <w:rPr>
          <w:lang w:val="en-US"/>
        </w:rPr>
        <w:br/>
      </w:r>
      <w:r w:rsidR="008043B8">
        <w:rPr>
          <w:lang w:val="en-US"/>
        </w:rPr>
        <w:br/>
      </w:r>
      <m:oMathPara>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-26</m:t>
              </m:r>
            </m:sup>
          </m:sSup>
          <m:r>
            <w:rPr>
              <w:rFonts w:ascii="Cambria Math" w:hAnsi="Cambria Math"/>
              <w:lang w:val="en-US"/>
            </w:rPr>
            <m:t>W</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H</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m:rPr>
              <m:sty m:val="p"/>
            </m:rPr>
            <w:rPr>
              <w:lang w:val="en-US"/>
            </w:rPr>
            <w:br/>
          </m:r>
        </m:oMath>
        <m:oMath>
          <m:r>
            <m:rPr>
              <m:sty m:val="p"/>
            </m:rPr>
            <w:rPr>
              <w:lang w:val="en-US"/>
            </w:rPr>
            <w:br/>
          </m:r>
        </m:oMath>
      </m:oMathPara>
      <w:r w:rsidR="00CC3C6A">
        <w:rPr>
          <w:lang w:val="en-US"/>
        </w:rPr>
        <w:t xml:space="preserve">Note that the Janskys units are </w:t>
      </w:r>
      <w:r w:rsidR="00641282">
        <w:rPr>
          <w:lang w:val="en-US"/>
        </w:rPr>
        <w:t xml:space="preserve">linear, so </w:t>
      </w:r>
      <w:r w:rsidR="00454896">
        <w:rPr>
          <w:lang w:val="en-US"/>
        </w:rPr>
        <w:t xml:space="preserve">if a source has </w:t>
      </w:r>
      <w:r w:rsidR="001A2F88">
        <w:rPr>
          <w:lang w:val="en-US"/>
        </w:rPr>
        <w:t>flux of 4 Janskys, it is twice as bright as a light source of 2 Janksys</w:t>
      </w:r>
      <w:r w:rsidR="00B8333B">
        <w:rPr>
          <w:lang w:val="en-US"/>
        </w:rPr>
        <w:t>.</w:t>
      </w:r>
    </w:p>
    <w:p w14:paraId="1220EFC9" w14:textId="19B49929" w:rsidR="001F3FF0" w:rsidRDefault="001F3FF0" w:rsidP="002C3357">
      <w:pPr>
        <w:pStyle w:val="ListParagraph"/>
        <w:numPr>
          <w:ilvl w:val="0"/>
          <w:numId w:val="5"/>
        </w:numPr>
        <w:rPr>
          <w:lang w:val="en-US"/>
        </w:rPr>
      </w:pPr>
      <w:r>
        <w:rPr>
          <w:lang w:val="en-US"/>
        </w:rPr>
        <w:t xml:space="preserve">However, </w:t>
      </w:r>
      <w:r w:rsidR="003426C6">
        <w:rPr>
          <w:lang w:val="en-US"/>
        </w:rPr>
        <w:t xml:space="preserve">because the range of flux is large (from 10 to 10^30 units), we instead use a </w:t>
      </w:r>
      <w:r w:rsidR="00E376B9">
        <w:rPr>
          <w:lang w:val="en-US"/>
        </w:rPr>
        <w:t xml:space="preserve">logarithmic scale. </w:t>
      </w:r>
    </w:p>
    <w:p w14:paraId="7B7AC10B" w14:textId="4EA92D9A" w:rsidR="00A63B34" w:rsidRDefault="0031533E" w:rsidP="00A63B34">
      <w:pPr>
        <w:pStyle w:val="ListParagraph"/>
        <w:numPr>
          <w:ilvl w:val="0"/>
          <w:numId w:val="5"/>
        </w:numPr>
        <w:rPr>
          <w:lang w:val="en-US"/>
        </w:rPr>
      </w:pPr>
      <w:r>
        <w:rPr>
          <w:lang w:val="en-US"/>
        </w:rPr>
        <w:t xml:space="preserve">Magnitudes: The alternative scale is therefore known as the </w:t>
      </w:r>
      <w:r w:rsidR="006964EE">
        <w:rPr>
          <w:lang w:val="en-US"/>
        </w:rPr>
        <w:t xml:space="preserve">magnitudes scale. </w:t>
      </w:r>
      <w:r w:rsidR="00EA2973">
        <w:rPr>
          <w:lang w:val="en-US"/>
        </w:rPr>
        <w:t xml:space="preserve">It </w:t>
      </w:r>
      <w:r w:rsidR="00A63B34">
        <w:rPr>
          <w:lang w:val="en-US"/>
        </w:rPr>
        <w:t xml:space="preserve">is based off a factor of </w:t>
      </w:r>
      <m:oMath>
        <m:r>
          <w:rPr>
            <w:rFonts w:ascii="Cambria Math" w:hAnsi="Cambria Math"/>
            <w:lang w:val="en-US"/>
          </w:rPr>
          <m:t>~</m:t>
        </m:r>
      </m:oMath>
      <w:r w:rsidR="00A63B34">
        <w:rPr>
          <w:lang w:val="en-US"/>
        </w:rPr>
        <w:t>2.512</w:t>
      </w:r>
      <w:r w:rsidR="00687B1E">
        <w:rPr>
          <w:lang w:val="en-US"/>
        </w:rPr>
        <w:t>.</w:t>
      </w:r>
      <w:r w:rsidR="00110C8E">
        <w:rPr>
          <w:lang w:val="en-US"/>
        </w:rPr>
        <w:t xml:space="preserve"> </w:t>
      </w:r>
      <w:r w:rsidR="00641D44">
        <w:rPr>
          <w:lang w:val="en-US"/>
        </w:rPr>
        <w:br/>
      </w:r>
    </w:p>
    <w:p w14:paraId="69628395" w14:textId="77777777" w:rsidR="00BE177E" w:rsidRDefault="00BE177E" w:rsidP="00BE177E">
      <w:pPr>
        <w:rPr>
          <w:lang w:val="en-US"/>
        </w:rPr>
      </w:pPr>
    </w:p>
    <w:p w14:paraId="37E85943" w14:textId="77777777" w:rsidR="00BE177E" w:rsidRDefault="00BE177E" w:rsidP="00BE177E">
      <w:pPr>
        <w:rPr>
          <w:lang w:val="en-US"/>
        </w:rPr>
      </w:pPr>
    </w:p>
    <w:p w14:paraId="67B53D26" w14:textId="77777777" w:rsidR="00BE177E" w:rsidRDefault="00BE177E" w:rsidP="00BE177E">
      <w:pPr>
        <w:rPr>
          <w:lang w:val="en-US"/>
        </w:rPr>
      </w:pPr>
    </w:p>
    <w:p w14:paraId="2EF7C488" w14:textId="77777777" w:rsidR="00BE177E" w:rsidRDefault="00BE177E" w:rsidP="00BE177E">
      <w:pPr>
        <w:rPr>
          <w:lang w:val="en-US"/>
        </w:rPr>
      </w:pPr>
    </w:p>
    <w:p w14:paraId="723B5432" w14:textId="77777777" w:rsidR="00BE177E" w:rsidRDefault="00BE177E" w:rsidP="00BE177E">
      <w:pPr>
        <w:rPr>
          <w:lang w:val="en-US"/>
        </w:rPr>
      </w:pPr>
    </w:p>
    <w:p w14:paraId="6919E43E" w14:textId="77777777" w:rsidR="00BE177E" w:rsidRPr="00BE177E" w:rsidRDefault="00BE177E" w:rsidP="00BE177E">
      <w:pPr>
        <w:rPr>
          <w:lang w:val="en-US"/>
        </w:rPr>
      </w:pPr>
    </w:p>
    <w:p w14:paraId="60669F84" w14:textId="0ED34347" w:rsidR="00641D44" w:rsidRPr="00641D44" w:rsidRDefault="00641D44" w:rsidP="00641D44">
      <w:pPr>
        <w:rPr>
          <w:b/>
          <w:lang w:val="en-US"/>
        </w:rPr>
      </w:pPr>
      <w:r>
        <w:rPr>
          <w:b/>
          <w:lang w:val="en-US"/>
        </w:rPr>
        <w:t>Magnitudes</w:t>
      </w:r>
      <w:r w:rsidR="005E266C">
        <w:rPr>
          <w:b/>
          <w:lang w:val="en-US"/>
        </w:rPr>
        <w:t xml:space="preserve"> [mags]</w:t>
      </w:r>
    </w:p>
    <w:p w14:paraId="4958B42F" w14:textId="034AC5D1" w:rsidR="00110C8E" w:rsidRDefault="00776BAD" w:rsidP="00A63B34">
      <w:pPr>
        <w:pStyle w:val="ListParagraph"/>
        <w:numPr>
          <w:ilvl w:val="0"/>
          <w:numId w:val="5"/>
        </w:numPr>
        <w:rPr>
          <w:lang w:val="en-US"/>
        </w:rPr>
      </w:pPr>
      <w:r>
        <w:rPr>
          <w:lang w:val="en-US"/>
        </w:rPr>
        <w:t xml:space="preserve">The magnitude of brightness for a single </w:t>
      </w:r>
      <w:r w:rsidR="00C05A9A">
        <w:rPr>
          <w:lang w:val="en-US"/>
        </w:rPr>
        <w:t>object is given by:</w:t>
      </w:r>
      <w:r w:rsidR="00C05A9A">
        <w:rPr>
          <w:lang w:val="en-US"/>
        </w:rPr>
        <w:br/>
      </w:r>
      <w:r w:rsidR="00C05A9A">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r>
            <w:rPr>
              <w:rFonts w:ascii="Cambria Math" w:hAnsi="Cambria Math"/>
              <w:lang w:val="en-US"/>
            </w:rPr>
            <m:t>=-2.5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e>
              </m:d>
            </m:e>
          </m:func>
          <m:r>
            <m:rPr>
              <m:sty m:val="p"/>
            </m:rPr>
            <w:rPr>
              <w:lang w:val="en-US"/>
            </w:rPr>
            <w:br/>
          </m:r>
        </m:oMath>
        <m:oMath>
          <m:r>
            <m:rPr>
              <m:sty m:val="p"/>
            </m:rPr>
            <w:rPr>
              <w:lang w:val="en-US"/>
            </w:rPr>
            <w:br/>
          </m:r>
          <m:r>
            <m:rPr>
              <m:sty m:val="p"/>
            </m:rPr>
            <w:rPr>
              <w:rFonts w:ascii="Cambria Math" w:hAnsi="Cambria Math"/>
              <w:lang w:val="en-US"/>
            </w:rPr>
            <m:t>Where m</m:t>
          </m:r>
        </m:oMath>
      </m:oMathPara>
      <w:r w:rsidR="00AC65D2">
        <w:rPr>
          <w:vertAlign w:val="subscript"/>
          <w:lang w:val="en-US"/>
        </w:rPr>
        <w:t>x</w:t>
      </w:r>
      <w:r w:rsidR="00AC65D2">
        <w:rPr>
          <w:lang w:val="en-US"/>
        </w:rPr>
        <w:t xml:space="preserve"> refers to the magnitude of the </w:t>
      </w:r>
      <w:r w:rsidR="00E537FE">
        <w:rPr>
          <w:lang w:val="en-US"/>
        </w:rPr>
        <w:t xml:space="preserve">object of interest, </w:t>
      </w:r>
      <w:r w:rsidR="00150CE0">
        <w:rPr>
          <w:lang w:val="en-US"/>
        </w:rPr>
        <w:t>f</w:t>
      </w:r>
      <w:r w:rsidR="00150CE0">
        <w:rPr>
          <w:vertAlign w:val="subscript"/>
          <w:lang w:val="en-US"/>
        </w:rPr>
        <w:t>x</w:t>
      </w:r>
      <w:r w:rsidR="00150CE0">
        <w:rPr>
          <w:lang w:val="en-US"/>
        </w:rPr>
        <w:t xml:space="preserve"> refers to the </w:t>
      </w:r>
      <w:r w:rsidR="00F1401A">
        <w:rPr>
          <w:lang w:val="en-US"/>
        </w:rPr>
        <w:t>flux of the object of interest, and f</w:t>
      </w:r>
      <w:r w:rsidR="00F1401A">
        <w:rPr>
          <w:vertAlign w:val="subscript"/>
          <w:lang w:val="en-US"/>
        </w:rPr>
        <w:t>0</w:t>
      </w:r>
      <w:r w:rsidR="0084229F">
        <w:rPr>
          <w:lang w:val="en-US"/>
        </w:rPr>
        <w:t xml:space="preserve"> refers to</w:t>
      </w:r>
      <w:r w:rsidR="00143CE6">
        <w:rPr>
          <w:lang w:val="en-US"/>
        </w:rPr>
        <w:t xml:space="preserve"> the flux of a defined </w:t>
      </w:r>
      <w:r w:rsidR="00997CED">
        <w:rPr>
          <w:lang w:val="en-US"/>
        </w:rPr>
        <w:t>object, ie, an object</w:t>
      </w:r>
      <w:r w:rsidR="00303178">
        <w:rPr>
          <w:lang w:val="en-US"/>
        </w:rPr>
        <w:t xml:space="preserve"> whose </w:t>
      </w:r>
      <w:r w:rsidR="007251E1">
        <w:rPr>
          <w:lang w:val="en-US"/>
        </w:rPr>
        <w:t>magnitude is defined to be 0</w:t>
      </w:r>
      <w:r w:rsidR="00B20111">
        <w:rPr>
          <w:lang w:val="en-US"/>
        </w:rPr>
        <w:t>.</w:t>
      </w:r>
      <w:r w:rsidR="007251E1">
        <w:rPr>
          <w:lang w:val="en-US"/>
        </w:rPr>
        <w:t xml:space="preserve"> This object, for astronomy, is known as the </w:t>
      </w:r>
      <w:commentRangeStart w:id="11"/>
      <w:r w:rsidR="007251E1">
        <w:rPr>
          <w:lang w:val="en-US"/>
        </w:rPr>
        <w:t xml:space="preserve">Vega star. </w:t>
      </w:r>
      <w:r w:rsidR="00B20111">
        <w:rPr>
          <w:lang w:val="en-US"/>
        </w:rPr>
        <w:t xml:space="preserve"> </w:t>
      </w:r>
      <w:commentRangeEnd w:id="11"/>
      <w:r w:rsidR="00641D44">
        <w:rPr>
          <w:rStyle w:val="CommentReference"/>
        </w:rPr>
        <w:commentReference w:id="11"/>
      </w:r>
    </w:p>
    <w:p w14:paraId="3DE33B1B" w14:textId="23878B87" w:rsidR="00365C90" w:rsidRDefault="00365C90" w:rsidP="00A63B34">
      <w:pPr>
        <w:pStyle w:val="ListParagraph"/>
        <w:numPr>
          <w:ilvl w:val="0"/>
          <w:numId w:val="5"/>
        </w:numPr>
        <w:rPr>
          <w:lang w:val="en-US"/>
        </w:rPr>
      </w:pPr>
      <w:r>
        <w:rPr>
          <w:lang w:val="en-US"/>
        </w:rPr>
        <w:t>Comparison: To compare the brightness of two objects, we use:</w:t>
      </w:r>
      <w:r>
        <w:rPr>
          <w:lang w:val="en-US"/>
        </w:rPr>
        <w:br/>
      </w:r>
      <w:r>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sub>
          </m:sSub>
          <m:r>
            <w:rPr>
              <w:rFonts w:ascii="Cambria Math" w:hAnsi="Cambria Math"/>
              <w:lang w:val="en-US"/>
            </w:rPr>
            <m:t>= -2.5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en>
              </m:f>
              <m:r>
                <w:rPr>
                  <w:rFonts w:ascii="Cambria Math" w:hAnsi="Cambria Math"/>
                  <w:lang w:val="en-US"/>
                </w:rPr>
                <m:t>)</m:t>
              </m:r>
            </m:e>
          </m:func>
          <m:r>
            <m:rPr>
              <m:sty m:val="p"/>
            </m:rPr>
            <w:rPr>
              <w:lang w:val="en-US"/>
            </w:rPr>
            <w:br/>
          </m:r>
        </m:oMath>
        <m:oMath>
          <m:r>
            <m:rPr>
              <m:sty m:val="p"/>
            </m:rPr>
            <w:rPr>
              <w:lang w:val="en-US"/>
            </w:rPr>
            <w:br/>
          </m:r>
          <m:r>
            <m:rPr>
              <m:sty m:val="p"/>
            </m:rPr>
            <w:rPr>
              <w:rFonts w:ascii="Cambria Math" w:hAnsi="Cambria Math"/>
              <w:lang w:val="en-US"/>
            </w:rPr>
            <m:t>The reason that f</m:t>
          </m:r>
        </m:oMath>
      </m:oMathPara>
      <w:r w:rsidR="009031F7">
        <w:rPr>
          <w:vertAlign w:val="subscript"/>
          <w:lang w:val="en-US"/>
        </w:rPr>
        <w:t>0</w:t>
      </w:r>
      <w:r w:rsidR="009031F7">
        <w:rPr>
          <w:lang w:val="en-US"/>
        </w:rPr>
        <w:t xml:space="preserve"> is no longer present is because </w:t>
      </w:r>
      <w:r w:rsidR="00A93144">
        <w:rPr>
          <w:lang w:val="en-US"/>
        </w:rPr>
        <w:t>it</w:t>
      </w:r>
      <w:r w:rsidR="00A64C2B">
        <w:rPr>
          <w:lang w:val="en-US"/>
        </w:rPr>
        <w:t xml:space="preserve"> cancels out when we combine the two </w:t>
      </w:r>
      <w:r w:rsidR="00AE17EF">
        <w:rPr>
          <w:lang w:val="en-US"/>
        </w:rPr>
        <w:t xml:space="preserve">magnitude equations </w:t>
      </w:r>
      <w:r w:rsidR="00C86A36">
        <w:rPr>
          <w:lang w:val="en-US"/>
        </w:rPr>
        <w:t xml:space="preserve">for both objects into a single log equation. </w:t>
      </w:r>
      <w:r w:rsidR="00A618CE">
        <w:rPr>
          <w:lang w:val="en-US"/>
        </w:rPr>
        <w:t>The proof is left up to the reader.</w:t>
      </w:r>
    </w:p>
    <w:p w14:paraId="4163A90D" w14:textId="0A046DDD" w:rsidR="00CB3184" w:rsidRDefault="0074662E" w:rsidP="00A63B34">
      <w:pPr>
        <w:pStyle w:val="ListParagraph"/>
        <w:numPr>
          <w:ilvl w:val="0"/>
          <w:numId w:val="5"/>
        </w:numPr>
        <w:rPr>
          <w:lang w:val="en-US"/>
        </w:rPr>
      </w:pPr>
      <w:r>
        <w:rPr>
          <w:lang w:val="en-US"/>
        </w:rPr>
        <w:t xml:space="preserve">Scale: As seen above then, </w:t>
      </w:r>
      <w:r w:rsidR="004B643E">
        <w:rPr>
          <w:lang w:val="en-US"/>
        </w:rPr>
        <w:t xml:space="preserve">due to the negative polarity of the coefficient, </w:t>
      </w:r>
      <w:r w:rsidR="00AC2091">
        <w:rPr>
          <w:lang w:val="en-US"/>
        </w:rPr>
        <w:t xml:space="preserve">we see that the more negative the relative magnitude, the brighter a star will be. </w:t>
      </w:r>
    </w:p>
    <w:p w14:paraId="5F999B01" w14:textId="2EE72123" w:rsidR="00F46BDA" w:rsidRDefault="00F46BDA" w:rsidP="00A63B34">
      <w:pPr>
        <w:pStyle w:val="ListParagraph"/>
        <w:numPr>
          <w:ilvl w:val="0"/>
          <w:numId w:val="5"/>
        </w:numPr>
        <w:rPr>
          <w:lang w:val="en-US"/>
        </w:rPr>
      </w:pPr>
      <w:r>
        <w:rPr>
          <w:b/>
          <w:lang w:val="en-US"/>
        </w:rPr>
        <w:t>Remember:</w:t>
      </w:r>
      <w:r>
        <w:rPr>
          <w:lang w:val="en-US"/>
        </w:rPr>
        <w:t xml:space="preserve"> We use </w:t>
      </w:r>
      <w:r w:rsidRPr="00B341E7">
        <w:rPr>
          <w:b/>
          <w:highlight w:val="green"/>
          <w:lang w:val="en-US"/>
        </w:rPr>
        <w:t>parsecs instead of</w:t>
      </w:r>
      <w:r>
        <w:rPr>
          <w:lang w:val="en-US"/>
        </w:rPr>
        <w:t xml:space="preserve"> </w:t>
      </w:r>
      <w:r w:rsidRPr="00A537F8">
        <w:rPr>
          <w:b/>
          <w:highlight w:val="green"/>
          <w:lang w:val="en-US"/>
        </w:rPr>
        <w:t>meters</w:t>
      </w:r>
      <w:r>
        <w:rPr>
          <w:lang w:val="en-US"/>
        </w:rPr>
        <w:t xml:space="preserve"> when measuring the distance for flux in the magnitudes equation. </w:t>
      </w:r>
    </w:p>
    <w:p w14:paraId="32C378B8" w14:textId="77777777" w:rsidR="003B30AE" w:rsidRDefault="003B30AE" w:rsidP="003B30AE">
      <w:pPr>
        <w:rPr>
          <w:lang w:val="en-US"/>
        </w:rPr>
      </w:pPr>
    </w:p>
    <w:p w14:paraId="402EFAE8" w14:textId="665A8DDD" w:rsidR="003B30AE" w:rsidRDefault="003B30AE" w:rsidP="003B30AE">
      <w:pPr>
        <w:rPr>
          <w:b/>
          <w:lang w:val="en-US"/>
        </w:rPr>
      </w:pPr>
      <w:r>
        <w:rPr>
          <w:b/>
          <w:lang w:val="en-US"/>
        </w:rPr>
        <w:t>Absolute Magnitude</w:t>
      </w:r>
    </w:p>
    <w:p w14:paraId="3B014907" w14:textId="00B5CD56" w:rsidR="003B30AE" w:rsidRDefault="003B30AE" w:rsidP="003B30AE">
      <w:pPr>
        <w:pStyle w:val="ListParagraph"/>
        <w:numPr>
          <w:ilvl w:val="0"/>
          <w:numId w:val="6"/>
        </w:numPr>
        <w:rPr>
          <w:lang w:val="en-US"/>
        </w:rPr>
      </w:pPr>
      <w:r>
        <w:rPr>
          <w:lang w:val="en-US"/>
        </w:rPr>
        <w:t xml:space="preserve">Up to this point, we have been evaluating </w:t>
      </w:r>
      <w:r w:rsidR="0017133D">
        <w:rPr>
          <w:lang w:val="en-US"/>
        </w:rPr>
        <w:t xml:space="preserve">apparent magnitudes (m), which is associated with flux. </w:t>
      </w:r>
    </w:p>
    <w:p w14:paraId="45DAE8F1" w14:textId="77777777" w:rsidR="00F84E73" w:rsidRDefault="003C2634" w:rsidP="00641D44">
      <w:pPr>
        <w:pStyle w:val="ListParagraph"/>
        <w:numPr>
          <w:ilvl w:val="0"/>
          <w:numId w:val="6"/>
        </w:numPr>
        <w:rPr>
          <w:lang w:val="en-US"/>
        </w:rPr>
      </w:pPr>
      <w:r w:rsidRPr="00341943">
        <w:rPr>
          <w:lang w:val="en-US"/>
        </w:rPr>
        <w:t xml:space="preserve">On the other hand, if we wish to </w:t>
      </w:r>
      <w:r w:rsidR="008B0506" w:rsidRPr="00341943">
        <w:rPr>
          <w:lang w:val="en-US"/>
        </w:rPr>
        <w:t xml:space="preserve">calculate the absolute magnitude of brightness </w:t>
      </w:r>
      <w:r w:rsidR="00545D9A" w:rsidRPr="00341943">
        <w:rPr>
          <w:lang w:val="en-US"/>
        </w:rPr>
        <w:t>(M), which is associated with L</w:t>
      </w:r>
      <w:r w:rsidR="008B0506" w:rsidRPr="00341943">
        <w:rPr>
          <w:lang w:val="en-US"/>
        </w:rPr>
        <w:t xml:space="preserve">uminosity, </w:t>
      </w:r>
      <w:r w:rsidR="004A6636" w:rsidRPr="00341943">
        <w:rPr>
          <w:lang w:val="en-US"/>
        </w:rPr>
        <w:t xml:space="preserve">we use the same relative </w:t>
      </w:r>
      <w:r w:rsidR="002357E9" w:rsidRPr="00341943">
        <w:rPr>
          <w:lang w:val="en-US"/>
        </w:rPr>
        <w:t>magnitude equation as specified above</w:t>
      </w:r>
      <w:r w:rsidR="00341943">
        <w:rPr>
          <w:lang w:val="en-US"/>
        </w:rPr>
        <w:t xml:space="preserve">. </w:t>
      </w:r>
    </w:p>
    <w:p w14:paraId="123ED52A" w14:textId="29F6E84A" w:rsidR="00641D44" w:rsidRDefault="00CA6181" w:rsidP="00641D44">
      <w:pPr>
        <w:pStyle w:val="ListParagraph"/>
        <w:numPr>
          <w:ilvl w:val="0"/>
          <w:numId w:val="6"/>
        </w:numPr>
        <w:rPr>
          <w:lang w:val="en-US"/>
        </w:rPr>
      </w:pPr>
      <w:r>
        <w:rPr>
          <w:lang w:val="en-US"/>
        </w:rPr>
        <w:t>Using the relative magnitude equation, w</w:t>
      </w:r>
      <w:r w:rsidR="00341943">
        <w:rPr>
          <w:lang w:val="en-US"/>
        </w:rPr>
        <w:t>e set m</w:t>
      </w:r>
      <w:r w:rsidR="00341943">
        <w:rPr>
          <w:vertAlign w:val="subscript"/>
          <w:lang w:val="en-US"/>
        </w:rPr>
        <w:t>a</w:t>
      </w:r>
      <w:r w:rsidR="00341943">
        <w:rPr>
          <w:lang w:val="en-US"/>
        </w:rPr>
        <w:t xml:space="preserve"> to be the apparent magnitude</w:t>
      </w:r>
      <w:r w:rsidR="00DB2821">
        <w:rPr>
          <w:lang w:val="en-US"/>
        </w:rPr>
        <w:t xml:space="preserve"> (m)</w:t>
      </w:r>
      <w:r w:rsidR="00341943">
        <w:rPr>
          <w:lang w:val="en-US"/>
        </w:rPr>
        <w:t xml:space="preserve"> of the </w:t>
      </w:r>
      <w:r w:rsidR="00F86D8F">
        <w:rPr>
          <w:lang w:val="en-US"/>
        </w:rPr>
        <w:t xml:space="preserve">object of interest, while </w:t>
      </w:r>
      <w:r w:rsidR="003E3C3E">
        <w:rPr>
          <w:lang w:val="en-US"/>
        </w:rPr>
        <w:t>m</w:t>
      </w:r>
      <w:r w:rsidR="003E3C3E">
        <w:rPr>
          <w:vertAlign w:val="subscript"/>
          <w:lang w:val="en-US"/>
        </w:rPr>
        <w:t xml:space="preserve">b </w:t>
      </w:r>
      <w:r w:rsidR="003E3C3E">
        <w:rPr>
          <w:lang w:val="en-US"/>
        </w:rPr>
        <w:t xml:space="preserve">is the </w:t>
      </w:r>
      <w:r w:rsidR="00B269A9">
        <w:rPr>
          <w:lang w:val="en-US"/>
        </w:rPr>
        <w:t xml:space="preserve">absolute magnitude (M) of the object. </w:t>
      </w:r>
      <w:r w:rsidR="007929D7">
        <w:rPr>
          <w:lang w:val="en-US"/>
        </w:rPr>
        <w:t>Thus we have:</w:t>
      </w:r>
      <w:r w:rsidR="007929D7">
        <w:rPr>
          <w:lang w:val="en-US"/>
        </w:rPr>
        <w:br/>
      </w:r>
      <w:r w:rsidR="007929D7">
        <w:rPr>
          <w:lang w:val="en-US"/>
        </w:rPr>
        <w:br/>
      </w:r>
      <m:oMathPara>
        <m:oMath>
          <m:r>
            <w:rPr>
              <w:rFonts w:ascii="Cambria Math" w:hAnsi="Cambria Math"/>
              <w:lang w:val="en-US"/>
            </w:rPr>
            <m:t>m-M= -2.5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en>
              </m:f>
              <m:r>
                <w:rPr>
                  <w:rFonts w:ascii="Cambria Math" w:hAnsi="Cambria Math"/>
                  <w:lang w:val="en-US"/>
                </w:rPr>
                <m:t>)</m:t>
              </m:r>
            </m:e>
          </m:func>
          <m:r>
            <m:rPr>
              <m:sty m:val="p"/>
            </m:rPr>
            <w:rPr>
              <w:lang w:val="en-US"/>
            </w:rPr>
            <w:br/>
          </m:r>
        </m:oMath>
        <m:oMath>
          <m:r>
            <m:rPr>
              <m:sty m:val="p"/>
            </m:rPr>
            <w:rPr>
              <w:lang w:val="en-US"/>
            </w:rPr>
            <w:br/>
          </m:r>
          <m:r>
            <m:rPr>
              <m:sty m:val="p"/>
            </m:rPr>
            <w:rPr>
              <w:rFonts w:ascii="Cambria Math" w:hAnsi="Cambria Math"/>
              <w:lang w:val="en-US"/>
            </w:rPr>
            <m:t xml:space="preserve">However, </m:t>
          </m:r>
        </m:oMath>
      </m:oMathPara>
      <w:r w:rsidR="007929D7">
        <w:rPr>
          <w:lang w:val="en-US"/>
        </w:rPr>
        <w:t xml:space="preserve">becaue we know that </w:t>
      </w:r>
      <w:r w:rsidR="001244BD">
        <w:rPr>
          <w:lang w:val="en-US"/>
        </w:rPr>
        <w:t>f</w:t>
      </w:r>
      <w:r w:rsidR="001244BD">
        <w:rPr>
          <w:vertAlign w:val="subscript"/>
          <w:lang w:val="en-US"/>
        </w:rPr>
        <w:t xml:space="preserve">m </w:t>
      </w:r>
      <w:r w:rsidR="001244BD">
        <w:rPr>
          <w:lang w:val="en-US"/>
        </w:rPr>
        <w:t>and f</w:t>
      </w:r>
      <w:r w:rsidR="001244BD">
        <w:rPr>
          <w:vertAlign w:val="subscript"/>
          <w:lang w:val="en-US"/>
        </w:rPr>
        <w:t>M</w:t>
      </w:r>
      <w:r w:rsidR="001244BD">
        <w:rPr>
          <w:lang w:val="en-US"/>
        </w:rPr>
        <w:t xml:space="preserve"> will have the same </w:t>
      </w:r>
      <w:r w:rsidR="00B13E17">
        <w:rPr>
          <w:lang w:val="en-US"/>
        </w:rPr>
        <w:t>luminosity, we can cancel all the constants (L, 4, pi) to get:</w:t>
      </w:r>
      <w:r w:rsidR="00B13E17">
        <w:rPr>
          <w:lang w:val="en-US"/>
        </w:rPr>
        <w:br/>
      </w:r>
      <w:r w:rsidR="00B13E17">
        <w:rPr>
          <w:lang w:val="en-US"/>
        </w:rPr>
        <w:br/>
      </w:r>
      <m:oMathPara>
        <m:oMath>
          <m:r>
            <w:rPr>
              <w:rFonts w:ascii="Cambria Math" w:hAnsi="Cambria Math"/>
              <w:lang w:val="en-US"/>
            </w:rPr>
            <w:lastRenderedPageBreak/>
            <m:t>m-M = -2.5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m:t>
              </m:r>
            </m:e>
          </m:func>
          <m:r>
            <m:rPr>
              <m:sty m:val="p"/>
            </m:rPr>
            <w:rPr>
              <w:lang w:val="en-US"/>
            </w:rPr>
            <w:br/>
          </m:r>
        </m:oMath>
        <m:oMath>
          <m:r>
            <w:rPr>
              <w:rFonts w:ascii="Cambria Math" w:hAnsi="Cambria Math"/>
              <w:lang w:val="en-US"/>
            </w:rPr>
            <m:t>⇒m-M=2.5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den>
                  </m:f>
                </m:e>
              </m:d>
              <m:r>
                <w:rPr>
                  <w:rFonts w:ascii="Cambria Math" w:hAnsi="Cambria Math"/>
                  <w:lang w:val="en-US"/>
                </w:rPr>
                <m:t>=5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-5</m:t>
              </m:r>
            </m:e>
          </m:func>
          <m:r>
            <m:rPr>
              <m:sty m:val="p"/>
            </m:rPr>
            <w:rPr>
              <w:lang w:val="en-US"/>
            </w:rPr>
            <w:br/>
          </m:r>
        </m:oMath>
      </m:oMathPara>
    </w:p>
    <w:p w14:paraId="5229914C" w14:textId="244B2F94" w:rsidR="00021B00" w:rsidRPr="00021B00" w:rsidRDefault="00B341E7" w:rsidP="00021B00">
      <w:pPr>
        <w:pStyle w:val="ListParagraph"/>
        <w:numPr>
          <w:ilvl w:val="0"/>
          <w:numId w:val="6"/>
        </w:numPr>
        <w:rPr>
          <w:lang w:val="en-US"/>
        </w:rPr>
      </w:pPr>
      <w:r>
        <w:rPr>
          <w:lang w:val="en-US"/>
        </w:rPr>
        <w:t>Adjusted for MegaParsecs:</w:t>
      </w:r>
      <w:r>
        <w:rPr>
          <w:lang w:val="en-US"/>
        </w:rPr>
        <w:br/>
      </w:r>
      <m:oMathPara>
        <m:oMath>
          <m:r>
            <w:rPr>
              <w:rFonts w:ascii="Cambria Math" w:hAnsi="Cambria Math"/>
              <w:lang w:val="en-US"/>
            </w:rPr>
            <m:t>m-M=5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+25</m:t>
          </m:r>
        </m:oMath>
      </m:oMathPara>
    </w:p>
    <w:p w14:paraId="736CFF41" w14:textId="77777777" w:rsidR="00021B00" w:rsidRDefault="00021B00" w:rsidP="00021B00">
      <w:pPr>
        <w:rPr>
          <w:lang w:val="en-US"/>
        </w:rPr>
      </w:pPr>
    </w:p>
    <w:p w14:paraId="77AA705F" w14:textId="68A0DACD" w:rsidR="00021B00" w:rsidRDefault="00021B00" w:rsidP="00021B00">
      <w:pPr>
        <w:pStyle w:val="Heading2"/>
        <w:rPr>
          <w:lang w:val="en-US"/>
        </w:rPr>
      </w:pPr>
      <w:r>
        <w:rPr>
          <w:lang w:val="en-US"/>
        </w:rPr>
        <w:t>Astronomical Distances</w:t>
      </w:r>
    </w:p>
    <w:p w14:paraId="7DF6DEE8" w14:textId="3DDDE1E9" w:rsidR="00021B00" w:rsidRPr="00021B00" w:rsidRDefault="00021B00" w:rsidP="00021B00">
      <w:pPr>
        <w:pStyle w:val="ListParagraph"/>
        <w:numPr>
          <w:ilvl w:val="0"/>
          <w:numId w:val="8"/>
        </w:numPr>
        <w:rPr>
          <w:lang w:val="en-US"/>
        </w:rPr>
      </w:pPr>
      <w:r>
        <w:rPr>
          <w:lang w:val="en-US"/>
        </w:rPr>
        <w:t xml:space="preserve">Instead of using meters, which often leads to large </w:t>
      </w:r>
      <w:r w:rsidR="004A5D26">
        <w:rPr>
          <w:lang w:val="en-US"/>
        </w:rPr>
        <w:t>measurements, we use parsecs. The number of parsecs is defined by:</w:t>
      </w:r>
      <w:r w:rsidR="004A5D26">
        <w:rPr>
          <w:lang w:val="en-US"/>
        </w:rPr>
        <w:br/>
      </w:r>
      <w:r w:rsidR="004A5D26">
        <w:rPr>
          <w:lang w:val="en-US"/>
        </w:rPr>
        <w:br/>
      </w:r>
      <m:oMathPara>
        <m:oMath>
          <m:r>
            <w:rPr>
              <w:rFonts w:ascii="Cambria Math" w:hAnsi="Cambria Math"/>
              <w:lang w:val="en-US"/>
            </w:rPr>
            <m:t>d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r>
            <m:rPr>
              <m:sty m:val="p"/>
            </m:rPr>
            <w:rPr>
              <w:lang w:val="en-US"/>
            </w:rPr>
            <w:br/>
          </m:r>
        </m:oMath>
        <m:oMath>
          <m:r>
            <m:rPr>
              <m:sty m:val="p"/>
            </m:rPr>
            <w:rPr>
              <w:lang w:val="en-US"/>
            </w:rPr>
            <w:br/>
          </m:r>
          <m:r>
            <m:rPr>
              <m:sty m:val="p"/>
            </m:rPr>
            <w:rPr>
              <w:rFonts w:ascii="Cambria Math" w:hAnsi="Cambria Math"/>
              <w:lang w:val="en-US"/>
            </w:rPr>
            <m:t xml:space="preserve">Where d represents </m:t>
          </m:r>
        </m:oMath>
      </m:oMathPara>
      <w:r w:rsidR="00343601">
        <w:rPr>
          <w:lang w:val="en-US"/>
        </w:rPr>
        <w:t xml:space="preserve">the distance in </w:t>
      </w:r>
      <w:r w:rsidR="006C5DCD">
        <w:rPr>
          <w:lang w:val="en-US"/>
        </w:rPr>
        <w:t>parsecs, and p represents the parallax angle</w:t>
      </w:r>
      <w:r w:rsidR="00C850EE">
        <w:rPr>
          <w:lang w:val="en-US"/>
        </w:rPr>
        <w:t xml:space="preserve">, </w:t>
      </w:r>
      <w:r w:rsidR="00C850EE" w:rsidRPr="005F4FF2">
        <w:rPr>
          <w:b/>
          <w:highlight w:val="green"/>
          <w:lang w:val="en-US"/>
        </w:rPr>
        <w:t>with units of arcseconds</w:t>
      </w:r>
      <w:r w:rsidR="006C5DCD">
        <w:rPr>
          <w:lang w:val="en-US"/>
        </w:rPr>
        <w:t xml:space="preserve">. </w:t>
      </w:r>
      <w:r w:rsidR="000F2F6C">
        <w:rPr>
          <w:lang w:val="en-US"/>
        </w:rPr>
        <w:t>The parallax angle is labelled below:</w:t>
      </w:r>
      <w:r w:rsidR="000F2F6C">
        <w:rPr>
          <w:lang w:val="en-US"/>
        </w:rPr>
        <w:br/>
      </w:r>
      <w:r w:rsidR="000F2F6C">
        <w:rPr>
          <w:lang w:val="en-US"/>
        </w:rPr>
        <w:br/>
      </w:r>
    </w:p>
    <w:p w14:paraId="0E02039B" w14:textId="77777777" w:rsidR="00C850EE" w:rsidRDefault="00C850EE" w:rsidP="00641D44">
      <w:pPr>
        <w:rPr>
          <w:lang w:val="en-US"/>
        </w:rPr>
      </w:pPr>
    </w:p>
    <w:p w14:paraId="36511A31" w14:textId="0F462B1C" w:rsidR="00641D44" w:rsidRDefault="00A002D9" w:rsidP="00641D44">
      <w:pPr>
        <w:rPr>
          <w:lang w:val="en-US"/>
        </w:rPr>
      </w:pPr>
      <w:r>
        <w:rPr>
          <w:lang w:val="en-US"/>
        </w:rPr>
        <w:br/>
      </w:r>
      <w:r w:rsidR="00C850EE">
        <w:rPr>
          <w:noProof/>
          <w:lang w:val="en-US"/>
        </w:rPr>
        <w:drawing>
          <wp:anchor distT="0" distB="0" distL="114300" distR="114300" simplePos="0" relativeHeight="251658240" behindDoc="0" locked="0" layoutInCell="1" allowOverlap="1" wp14:anchorId="296B3018" wp14:editId="16F44EA0">
            <wp:simplePos x="0" y="0"/>
            <wp:positionH relativeFrom="column">
              <wp:posOffset>756920</wp:posOffset>
            </wp:positionH>
            <wp:positionV relativeFrom="paragraph">
              <wp:posOffset>1905</wp:posOffset>
            </wp:positionV>
            <wp:extent cx="4267200" cy="2794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g1.gif"/>
                    <pic:cNvPicPr/>
                  </pic:nvPicPr>
                  <pic:blipFill>
                    <a:blip r:embed="rId9">
                      <a:extLst>
                        <a:ext uri="{28A0092B-C50C-407E-A947-70E740481C1C}">
                          <a14:useLocalDpi xmlns:a14="http://schemas.microsoft.com/office/drawing/2010/main" val="0"/>
                        </a:ext>
                      </a:extLst>
                    </a:blip>
                    <a:stretch>
                      <a:fillRect/>
                    </a:stretch>
                  </pic:blipFill>
                  <pic:spPr>
                    <a:xfrm>
                      <a:off x="0" y="0"/>
                      <a:ext cx="4267200" cy="2794000"/>
                    </a:xfrm>
                    <a:prstGeom prst="rect">
                      <a:avLst/>
                    </a:prstGeom>
                  </pic:spPr>
                </pic:pic>
              </a:graphicData>
            </a:graphic>
            <wp14:sizeRelH relativeFrom="page">
              <wp14:pctWidth>0</wp14:pctWidth>
            </wp14:sizeRelH>
            <wp14:sizeRelV relativeFrom="page">
              <wp14:pctHeight>0</wp14:pctHeight>
            </wp14:sizeRelV>
          </wp:anchor>
        </w:drawing>
      </w:r>
      <w:r w:rsidR="00C7627B">
        <w:rPr>
          <w:lang w:val="en-US"/>
        </w:rPr>
        <w:t xml:space="preserve">In other words, the a parsec is defined as the </w:t>
      </w:r>
      <w:r w:rsidR="00F761E0">
        <w:rPr>
          <w:lang w:val="en-US"/>
        </w:rPr>
        <w:t xml:space="preserve">side adjacent to the angle subtended by 1AU. </w:t>
      </w:r>
    </w:p>
    <w:p w14:paraId="7BDD0036" w14:textId="77777777" w:rsidR="00FE1287" w:rsidRDefault="00FE1287" w:rsidP="00641D44">
      <w:pPr>
        <w:rPr>
          <w:lang w:val="en-US"/>
        </w:rPr>
      </w:pPr>
    </w:p>
    <w:p w14:paraId="685E02C3" w14:textId="77777777" w:rsidR="00FE1287" w:rsidRDefault="00FE1287" w:rsidP="00641D44">
      <w:pPr>
        <w:rPr>
          <w:lang w:val="en-US"/>
        </w:rPr>
      </w:pPr>
    </w:p>
    <w:p w14:paraId="799CE973" w14:textId="76202C12" w:rsidR="00FE1287" w:rsidRDefault="00FE1287" w:rsidP="00FE1287">
      <w:pPr>
        <w:pStyle w:val="Heading2"/>
        <w:rPr>
          <w:lang w:val="en-US"/>
        </w:rPr>
      </w:pPr>
      <w:r>
        <w:rPr>
          <w:lang w:val="en-US"/>
        </w:rPr>
        <w:t>Standard Candles and Distance</w:t>
      </w:r>
    </w:p>
    <w:p w14:paraId="4B47A034" w14:textId="274C716B" w:rsidR="00FE1287" w:rsidRDefault="00FE1287" w:rsidP="00FE1287">
      <w:pPr>
        <w:pStyle w:val="ListParagraph"/>
        <w:numPr>
          <w:ilvl w:val="0"/>
          <w:numId w:val="8"/>
        </w:numPr>
        <w:rPr>
          <w:lang w:val="en-US"/>
        </w:rPr>
      </w:pPr>
      <w:r>
        <w:rPr>
          <w:lang w:val="en-US"/>
        </w:rPr>
        <w:t>As covered previously, we can relate the absolute and apparent magnitudes through the equation:</w:t>
      </w:r>
      <w:r>
        <w:rPr>
          <w:lang w:val="en-US"/>
        </w:rPr>
        <w:br/>
      </w:r>
      <w:r>
        <w:rPr>
          <w:lang w:val="en-US"/>
        </w:rPr>
        <w:br/>
      </w:r>
      <m:oMathPara>
        <m:oMath>
          <m:r>
            <w:rPr>
              <w:rFonts w:ascii="Cambria Math" w:hAnsi="Cambria Math"/>
              <w:lang w:val="en-US"/>
            </w:rPr>
            <m:t>m-M=5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-5</m:t>
          </m:r>
          <m:r>
            <m:rPr>
              <m:sty m:val="p"/>
            </m:rPr>
            <w:rPr>
              <w:lang w:val="en-US"/>
            </w:rPr>
            <w:br/>
          </m:r>
        </m:oMath>
      </m:oMathPara>
    </w:p>
    <w:p w14:paraId="3AA7D69C" w14:textId="24306251" w:rsidR="00FE1287" w:rsidRDefault="00FE1287" w:rsidP="00FE1287">
      <w:pPr>
        <w:pStyle w:val="ListParagraph"/>
        <w:numPr>
          <w:ilvl w:val="0"/>
          <w:numId w:val="8"/>
        </w:numPr>
        <w:rPr>
          <w:lang w:val="en-US"/>
        </w:rPr>
      </w:pPr>
      <w:r>
        <w:rPr>
          <w:lang w:val="en-US"/>
        </w:rPr>
        <w:t xml:space="preserve">This means that if we can know </w:t>
      </w:r>
      <w:r w:rsidR="00D83FEF">
        <w:rPr>
          <w:lang w:val="en-US"/>
        </w:rPr>
        <w:t xml:space="preserve">both m and M, </w:t>
      </w:r>
      <w:r w:rsidR="00C07502">
        <w:rPr>
          <w:lang w:val="en-US"/>
        </w:rPr>
        <w:t xml:space="preserve">then we can determine the distance of an object (e.g, galaxy or start) away from us. </w:t>
      </w:r>
    </w:p>
    <w:p w14:paraId="2CC27677" w14:textId="47103C8F" w:rsidR="009F0446" w:rsidRDefault="009F0446" w:rsidP="00FE1287">
      <w:pPr>
        <w:pStyle w:val="ListParagraph"/>
        <w:numPr>
          <w:ilvl w:val="0"/>
          <w:numId w:val="8"/>
        </w:numPr>
        <w:rPr>
          <w:lang w:val="en-US"/>
        </w:rPr>
      </w:pPr>
      <w:r>
        <w:rPr>
          <w:lang w:val="en-US"/>
        </w:rPr>
        <w:t>We CAN determine both m and M of</w:t>
      </w:r>
      <w:r w:rsidR="00002939">
        <w:rPr>
          <w:lang w:val="en-US"/>
        </w:rPr>
        <w:t xml:space="preserve"> an astronomical object through </w:t>
      </w:r>
      <w:r w:rsidR="00D95371">
        <w:rPr>
          <w:lang w:val="en-US"/>
        </w:rPr>
        <w:t xml:space="preserve">Cepheid stars. </w:t>
      </w:r>
    </w:p>
    <w:p w14:paraId="54F01F54" w14:textId="0797D5DB" w:rsidR="00D95371" w:rsidRDefault="00D95371" w:rsidP="00FE1287">
      <w:pPr>
        <w:pStyle w:val="ListParagraph"/>
        <w:numPr>
          <w:ilvl w:val="0"/>
          <w:numId w:val="8"/>
        </w:numPr>
        <w:rPr>
          <w:lang w:val="en-US"/>
        </w:rPr>
      </w:pPr>
      <w:r>
        <w:rPr>
          <w:lang w:val="en-US"/>
        </w:rPr>
        <w:t>Cepheid s</w:t>
      </w:r>
      <w:r w:rsidR="00E76B92">
        <w:rPr>
          <w:lang w:val="en-US"/>
        </w:rPr>
        <w:t xml:space="preserve">tars are stars which pulsate, with the pulsation period dependent on luminosity. </w:t>
      </w:r>
    </w:p>
    <w:p w14:paraId="153051EC" w14:textId="37BEEC45" w:rsidR="00C144D6" w:rsidRDefault="00C144D6" w:rsidP="00FE1287">
      <w:pPr>
        <w:pStyle w:val="ListParagraph"/>
        <w:numPr>
          <w:ilvl w:val="0"/>
          <w:numId w:val="8"/>
        </w:numPr>
        <w:rPr>
          <w:lang w:val="en-US"/>
        </w:rPr>
      </w:pPr>
      <w:r>
        <w:rPr>
          <w:lang w:val="en-US"/>
        </w:rPr>
        <w:lastRenderedPageBreak/>
        <w:t xml:space="preserve">Therefore, if we can find the </w:t>
      </w:r>
      <w:r w:rsidR="00E434EF">
        <w:rPr>
          <w:lang w:val="en-US"/>
        </w:rPr>
        <w:t xml:space="preserve">pulsation period of a star, we can find </w:t>
      </w:r>
      <w:r w:rsidR="00C015D6">
        <w:rPr>
          <w:lang w:val="en-US"/>
        </w:rPr>
        <w:t>the luminosity (M), measure the</w:t>
      </w:r>
      <w:r w:rsidR="00E95595">
        <w:rPr>
          <w:lang w:val="en-US"/>
        </w:rPr>
        <w:t xml:space="preserve"> apparent magnitude (as per a normal measurement) and therefore find the distance. </w:t>
      </w:r>
    </w:p>
    <w:p w14:paraId="41F2795D" w14:textId="2FE87265" w:rsidR="00592A84" w:rsidRDefault="00592A84" w:rsidP="00FE1287">
      <w:pPr>
        <w:pStyle w:val="ListParagraph"/>
        <w:numPr>
          <w:ilvl w:val="0"/>
          <w:numId w:val="8"/>
        </w:numPr>
        <w:rPr>
          <w:lang w:val="en-US"/>
        </w:rPr>
      </w:pPr>
      <w:r>
        <w:rPr>
          <w:lang w:val="en-US"/>
        </w:rPr>
        <w:t>We use the following equation to find the absolute magnitude:</w:t>
      </w:r>
      <w:r>
        <w:rPr>
          <w:lang w:val="en-US"/>
        </w:rPr>
        <w:br/>
      </w:r>
      <w:r>
        <w:rPr>
          <w:lang w:val="en-US"/>
        </w:rPr>
        <w:br/>
      </w: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0.394M</m:t>
              </m:r>
            </m:e>
            <m:sub>
              <m:r>
                <w:rPr>
                  <w:rFonts w:ascii="Cambria Math" w:hAnsi="Cambria Math"/>
                  <w:lang w:val="en-US"/>
                </w:rPr>
                <m:t>v</m:t>
              </m:r>
            </m:sub>
          </m:sSub>
          <m:r>
            <w:rPr>
              <w:rFonts w:ascii="Cambria Math" w:hAnsi="Cambria Math"/>
              <w:lang w:val="en-US"/>
            </w:rPr>
            <m:t>=-0.657</m:t>
          </m:r>
          <m:r>
            <m:rPr>
              <m:sty m:val="p"/>
            </m:rPr>
            <w:rPr>
              <w:lang w:val="en-US"/>
            </w:rPr>
            <w:br/>
          </m:r>
        </m:oMath>
        <m:oMath>
          <m:r>
            <m:rPr>
              <m:sty m:val="p"/>
            </m:rPr>
            <w:rPr>
              <w:lang w:val="en-US"/>
            </w:rPr>
            <w:br/>
          </m:r>
          <m:r>
            <m:rPr>
              <m:sty m:val="p"/>
            </m:rPr>
            <w:rPr>
              <w:rFonts w:ascii="Cambria Math" w:hAnsi="Cambria Math"/>
              <w:lang w:val="en-US"/>
            </w:rPr>
            <m:t xml:space="preserve">Where P represents the pulsation period [days] of the object, </m:t>
          </m:r>
        </m:oMath>
      </m:oMathPara>
      <w:r w:rsidR="000A036B">
        <w:rPr>
          <w:lang w:val="en-US"/>
        </w:rPr>
        <w:t xml:space="preserve">and </w:t>
      </w:r>
      <w:r w:rsidR="00AE2834">
        <w:rPr>
          <w:lang w:val="en-US"/>
        </w:rPr>
        <w:t>M</w:t>
      </w:r>
      <w:r w:rsidR="00AE2834">
        <w:rPr>
          <w:vertAlign w:val="subscript"/>
          <w:lang w:val="en-US"/>
        </w:rPr>
        <w:t>v</w:t>
      </w:r>
      <w:r w:rsidR="00AE2834">
        <w:rPr>
          <w:lang w:val="en-US"/>
        </w:rPr>
        <w:t xml:space="preserve"> represents the </w:t>
      </w:r>
      <w:r w:rsidR="00E64CE6">
        <w:rPr>
          <w:lang w:val="en-US"/>
        </w:rPr>
        <w:t xml:space="preserve">absolute magnitude of the </w:t>
      </w:r>
      <w:r w:rsidR="000A036B">
        <w:rPr>
          <w:lang w:val="en-US"/>
        </w:rPr>
        <w:t>star</w:t>
      </w:r>
      <w:r w:rsidR="007E1DB7">
        <w:rPr>
          <w:lang w:val="en-US"/>
        </w:rPr>
        <w:t>.</w:t>
      </w:r>
      <w:r w:rsidR="00BF1826" w:rsidRPr="00BF1826">
        <w:rPr>
          <w:lang w:val="en-US"/>
        </w:rPr>
        <w:br/>
      </w:r>
      <w:r w:rsidR="00C73B42" w:rsidRPr="00C73B42">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v</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-0.657-</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num>
            <m:den>
              <m:r>
                <w:rPr>
                  <w:rFonts w:ascii="Cambria Math" w:hAnsi="Cambria Math"/>
                  <w:lang w:val="en-US"/>
                </w:rPr>
                <m:t>0.394</m:t>
              </m:r>
            </m:den>
          </m:f>
          <m:r>
            <m:rPr>
              <m:sty m:val="p"/>
            </m:rPr>
            <w:rPr>
              <w:lang w:val="en-US"/>
            </w:rPr>
            <w:br/>
          </m:r>
        </m:oMath>
      </m:oMathPara>
    </w:p>
    <w:p w14:paraId="482626E3" w14:textId="620F1C9C" w:rsidR="00BF1826" w:rsidRDefault="00333822" w:rsidP="00FE1287">
      <w:pPr>
        <w:pStyle w:val="ListParagraph"/>
        <w:numPr>
          <w:ilvl w:val="0"/>
          <w:numId w:val="8"/>
        </w:numPr>
        <w:rPr>
          <w:lang w:val="en-US"/>
        </w:rPr>
      </w:pPr>
      <w:r>
        <w:rPr>
          <w:lang w:val="en-US"/>
        </w:rPr>
        <w:t>Therefore, substituting this into our previous equations for the absolute magnitude</w:t>
      </w:r>
      <w:r w:rsidR="00B35DAD">
        <w:rPr>
          <w:lang w:val="en-US"/>
        </w:rPr>
        <w:t xml:space="preserve"> </w:t>
      </w:r>
      <w:r>
        <w:rPr>
          <w:lang w:val="en-US"/>
        </w:rPr>
        <w:t>, we have:</w:t>
      </w:r>
      <w:r>
        <w:rPr>
          <w:lang w:val="en-US"/>
        </w:rPr>
        <w:br/>
      </w:r>
      <w:r>
        <w:rPr>
          <w:lang w:val="en-US"/>
        </w:rPr>
        <w:br/>
      </w: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-0.657-</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P</m:t>
                  </m:r>
                </m:e>
              </m:func>
            </m:num>
            <m:den>
              <m:r>
                <w:rPr>
                  <w:rFonts w:ascii="Cambria Math" w:hAnsi="Cambria Math"/>
                  <w:lang w:val="en-US"/>
                </w:rPr>
                <m:t>0.394</m:t>
              </m:r>
            </m:den>
          </m:f>
          <m:r>
            <w:rPr>
              <w:rFonts w:ascii="Cambria Math" w:hAnsi="Cambria Math"/>
              <w:lang w:val="en-US"/>
            </w:rPr>
            <m:t>=5</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d</m:t>
              </m:r>
            </m:e>
          </m:func>
          <m:r>
            <w:rPr>
              <w:rFonts w:ascii="Cambria Math" w:hAnsi="Cambria Math"/>
              <w:lang w:val="en-US"/>
            </w:rPr>
            <m:t>-5</m:t>
          </m:r>
          <m:r>
            <m:rPr>
              <m:sty m:val="p"/>
            </m:rPr>
            <w:rPr>
              <w:lang w:val="en-US"/>
            </w:rPr>
            <w:br/>
          </m:r>
        </m:oMath>
        <m:oMath>
          <m:r>
            <w:rPr>
              <w:rFonts w:ascii="Cambria Math" w:hAnsi="Cambria Math"/>
              <w:sz w:val="40"/>
              <w:szCs w:val="40"/>
              <w:lang w:val="en-US"/>
            </w:rPr>
            <m:t>⇒d=</m:t>
          </m:r>
          <m:sSup>
            <m:sSupPr>
              <m:ctrlPr>
                <w:rPr>
                  <w:rFonts w:ascii="Cambria Math" w:hAnsi="Cambria Math"/>
                  <w:i/>
                  <w:sz w:val="40"/>
                  <w:szCs w:val="40"/>
                  <w:lang w:val="en-US"/>
                </w:rPr>
              </m:ctrlPr>
            </m:sSupPr>
            <m:e>
              <m:r>
                <w:rPr>
                  <w:rFonts w:ascii="Cambria Math" w:hAnsi="Cambria Math"/>
                  <w:sz w:val="40"/>
                  <w:szCs w:val="40"/>
                  <w:lang w:val="en-US"/>
                </w:rPr>
                <m:t>10</m:t>
              </m:r>
            </m:e>
            <m:sup>
              <m:f>
                <m:fPr>
                  <m:ctrlPr>
                    <w:rPr>
                      <w:rFonts w:ascii="Cambria Math" w:hAnsi="Cambria Math"/>
                      <w:i/>
                      <w:sz w:val="40"/>
                      <w:szCs w:val="40"/>
                      <w:lang w:val="en-US"/>
                    </w:rPr>
                  </m:ctrlPr>
                </m:fPr>
                <m:num>
                  <m:r>
                    <w:rPr>
                      <w:rFonts w:ascii="Cambria Math" w:hAnsi="Cambria Math"/>
                      <w:sz w:val="40"/>
                      <w:szCs w:val="40"/>
                      <w:lang w:val="en-US"/>
                    </w:rPr>
                    <m:t>m-</m:t>
                  </m:r>
                  <m:f>
                    <m:fPr>
                      <m:ctrlPr>
                        <w:rPr>
                          <w:rFonts w:ascii="Cambria Math" w:hAnsi="Cambria Math"/>
                          <w:i/>
                          <w:sz w:val="40"/>
                          <w:szCs w:val="40"/>
                          <w:lang w:val="en-US"/>
                        </w:rPr>
                      </m:ctrlPr>
                    </m:fPr>
                    <m:num>
                      <m:r>
                        <w:rPr>
                          <w:rFonts w:ascii="Cambria Math" w:hAnsi="Cambria Math"/>
                          <w:sz w:val="40"/>
                          <w:szCs w:val="40"/>
                          <w:lang w:val="en-US"/>
                        </w:rPr>
                        <m:t>-0.657-</m:t>
                      </m:r>
                      <m:func>
                        <m:funcPr>
                          <m:ctrlPr>
                            <w:rPr>
                              <w:rFonts w:ascii="Cambria Math" w:hAnsi="Cambria Math"/>
                              <w:i/>
                              <w:sz w:val="40"/>
                              <w:szCs w:val="40"/>
                              <w:lang w:val="en-US"/>
                            </w:rPr>
                          </m:ctrlPr>
                        </m:funcPr>
                        <m:fName>
                          <m:r>
                            <m:rPr>
                              <m:sty m:val="p"/>
                            </m:rPr>
                            <w:rPr>
                              <w:rFonts w:ascii="Cambria Math" w:hAnsi="Cambria Math"/>
                              <w:sz w:val="40"/>
                              <w:szCs w:val="40"/>
                              <w:lang w:val="en-US"/>
                            </w:rPr>
                            <m:t>log</m:t>
                          </m:r>
                        </m:fName>
                        <m:e>
                          <m:r>
                            <w:rPr>
                              <w:rFonts w:ascii="Cambria Math" w:hAnsi="Cambria Math"/>
                              <w:sz w:val="40"/>
                              <w:szCs w:val="40"/>
                              <w:lang w:val="en-US"/>
                            </w:rPr>
                            <m:t>P</m:t>
                          </m:r>
                        </m:e>
                      </m:func>
                    </m:num>
                    <m:den>
                      <m:r>
                        <w:rPr>
                          <w:rFonts w:ascii="Cambria Math" w:hAnsi="Cambria Math"/>
                          <w:sz w:val="40"/>
                          <w:szCs w:val="40"/>
                          <w:lang w:val="en-US"/>
                        </w:rPr>
                        <m:t>0.394</m:t>
                      </m:r>
                    </m:den>
                  </m:f>
                  <m:r>
                    <w:rPr>
                      <w:rFonts w:ascii="Cambria Math" w:hAnsi="Cambria Math"/>
                      <w:sz w:val="40"/>
                      <w:szCs w:val="40"/>
                      <w:lang w:val="en-US"/>
                    </w:rPr>
                    <m:t>+5</m:t>
                  </m:r>
                </m:num>
                <m:den>
                  <m:r>
                    <w:rPr>
                      <w:rFonts w:ascii="Cambria Math" w:hAnsi="Cambria Math"/>
                      <w:sz w:val="40"/>
                      <w:szCs w:val="40"/>
                      <w:lang w:val="en-US"/>
                    </w:rPr>
                    <m:t>5</m:t>
                  </m:r>
                </m:den>
              </m:f>
            </m:sup>
          </m:sSup>
          <m:r>
            <m:rPr>
              <m:sty m:val="p"/>
            </m:rPr>
            <w:rPr>
              <w:sz w:val="40"/>
              <w:szCs w:val="40"/>
              <w:lang w:val="en-US"/>
            </w:rPr>
            <w:br/>
          </m:r>
        </m:oMath>
        <m:oMath>
          <m:r>
            <m:rPr>
              <m:sty m:val="p"/>
            </m:rPr>
            <w:rPr>
              <w:sz w:val="40"/>
              <w:szCs w:val="40"/>
              <w:lang w:val="en-US"/>
            </w:rPr>
            <w:br/>
          </m:r>
        </m:oMath>
      </m:oMathPara>
      <w:r w:rsidR="00440040">
        <w:rPr>
          <w:lang w:val="en-US"/>
        </w:rPr>
        <w:t xml:space="preserve">Note that the above equation gives the distance in Parsecs. </w:t>
      </w:r>
    </w:p>
    <w:p w14:paraId="75EB0E84" w14:textId="77777777" w:rsidR="00A84DAD" w:rsidRDefault="00A84DAD" w:rsidP="00A84DAD">
      <w:pPr>
        <w:rPr>
          <w:lang w:val="en-US"/>
        </w:rPr>
      </w:pPr>
    </w:p>
    <w:p w14:paraId="6BFAAE5D" w14:textId="77777777" w:rsidR="00A84DAD" w:rsidRDefault="00A84DAD" w:rsidP="00A84DAD">
      <w:pPr>
        <w:rPr>
          <w:lang w:val="en-US"/>
        </w:rPr>
      </w:pPr>
    </w:p>
    <w:p w14:paraId="0B000F4A" w14:textId="63F71FE8" w:rsidR="00A84DAD" w:rsidRDefault="00DD64B7" w:rsidP="00A84DAD">
      <w:pPr>
        <w:pStyle w:val="Heading1"/>
        <w:rPr>
          <w:lang w:val="en-US"/>
        </w:rPr>
      </w:pPr>
      <w:r>
        <w:rPr>
          <w:lang w:val="en-US"/>
        </w:rPr>
        <w:t>Stellar Nucleosynthesis</w:t>
      </w:r>
    </w:p>
    <w:p w14:paraId="1A8FEC5D" w14:textId="77777777" w:rsidR="00DD64B7" w:rsidRDefault="00DD64B7" w:rsidP="00DD64B7">
      <w:pPr>
        <w:rPr>
          <w:lang w:val="en-US"/>
        </w:rPr>
      </w:pPr>
    </w:p>
    <w:p w14:paraId="689EE503" w14:textId="2614F175" w:rsidR="000B6FE4" w:rsidRDefault="006C1337" w:rsidP="006C1337">
      <w:pPr>
        <w:pStyle w:val="Heading2"/>
        <w:rPr>
          <w:lang w:val="en-US"/>
        </w:rPr>
      </w:pPr>
      <w:r>
        <w:rPr>
          <w:lang w:val="en-US"/>
        </w:rPr>
        <w:t>Source of Solar Radiation</w:t>
      </w:r>
    </w:p>
    <w:p w14:paraId="0C7FE6BB" w14:textId="1EC2CA5E" w:rsidR="006C1337" w:rsidRDefault="006C1337" w:rsidP="006C1337">
      <w:pPr>
        <w:pStyle w:val="ListParagraph"/>
        <w:numPr>
          <w:ilvl w:val="0"/>
          <w:numId w:val="10"/>
        </w:numPr>
        <w:rPr>
          <w:lang w:val="en-US"/>
        </w:rPr>
      </w:pPr>
      <w:r>
        <w:rPr>
          <w:lang w:val="en-US"/>
        </w:rPr>
        <w:t xml:space="preserve">Nucleosynthesis via </w:t>
      </w:r>
      <w:r w:rsidR="00804844">
        <w:rPr>
          <w:lang w:val="en-US"/>
        </w:rPr>
        <w:t xml:space="preserve">nuclear fusion. </w:t>
      </w:r>
    </w:p>
    <w:p w14:paraId="6AC602E1" w14:textId="2A885FFE" w:rsidR="005A1969" w:rsidRPr="005A1969" w:rsidRDefault="00CF7D79" w:rsidP="005A1969">
      <w:pPr>
        <w:pStyle w:val="ListParagraph"/>
        <w:numPr>
          <w:ilvl w:val="0"/>
          <w:numId w:val="10"/>
        </w:numPr>
        <w:rPr>
          <w:lang w:val="en-US"/>
        </w:rPr>
      </w:pPr>
      <w:r>
        <w:rPr>
          <w:lang w:val="en-US"/>
        </w:rPr>
        <w:t>E = mc</w:t>
      </w:r>
      <w:r>
        <w:rPr>
          <w:vertAlign w:val="superscript"/>
          <w:lang w:val="en-US"/>
        </w:rPr>
        <w:t>2</w:t>
      </w:r>
      <w:r>
        <w:rPr>
          <w:vertAlign w:val="subscript"/>
          <w:lang w:val="en-US"/>
        </w:rPr>
        <w:t xml:space="preserve">. </w:t>
      </w:r>
    </w:p>
    <w:p w14:paraId="4CD754FC" w14:textId="56BAD23E" w:rsidR="005A1969" w:rsidRDefault="005A1969" w:rsidP="005A1969">
      <w:pPr>
        <w:pStyle w:val="ListParagraph"/>
        <w:numPr>
          <w:ilvl w:val="0"/>
          <w:numId w:val="10"/>
        </w:numPr>
        <w:rPr>
          <w:lang w:val="en-US"/>
        </w:rPr>
      </w:pPr>
      <w:r>
        <w:rPr>
          <w:lang w:val="en-US"/>
        </w:rPr>
        <w:t>This is the only viable method of Luminosity, as the</w:t>
      </w:r>
      <w:r w:rsidR="004A1FD9">
        <w:rPr>
          <w:lang w:val="en-US"/>
        </w:rPr>
        <w:t xml:space="preserve"> </w:t>
      </w:r>
      <w:r w:rsidR="00B90757">
        <w:rPr>
          <w:lang w:val="en-US"/>
        </w:rPr>
        <w:t xml:space="preserve">other methods, gravitational and </w:t>
      </w:r>
      <w:r w:rsidR="00B101CF">
        <w:rPr>
          <w:lang w:val="en-US"/>
        </w:rPr>
        <w:t xml:space="preserve">chemical, would indicate that the sun is only millions or thousands of years old. </w:t>
      </w:r>
    </w:p>
    <w:p w14:paraId="4AE69B21" w14:textId="77777777" w:rsidR="001A5DE4" w:rsidRDefault="001A5DE4" w:rsidP="001A5DE4">
      <w:pPr>
        <w:rPr>
          <w:lang w:val="en-US"/>
        </w:rPr>
      </w:pPr>
    </w:p>
    <w:p w14:paraId="6CB46568" w14:textId="2C7944BB" w:rsidR="00C61759" w:rsidRDefault="00C61759" w:rsidP="00C61759">
      <w:pPr>
        <w:pStyle w:val="Heading2"/>
        <w:rPr>
          <w:lang w:val="en-US"/>
        </w:rPr>
      </w:pPr>
      <w:r>
        <w:rPr>
          <w:lang w:val="en-US"/>
        </w:rPr>
        <w:t>Nuclear Fusion</w:t>
      </w:r>
    </w:p>
    <w:p w14:paraId="4D88C213" w14:textId="63D6C7B3" w:rsidR="00BA05A2" w:rsidRDefault="00C61759" w:rsidP="00BA05A2">
      <w:pPr>
        <w:pStyle w:val="ListParagraph"/>
        <w:numPr>
          <w:ilvl w:val="0"/>
          <w:numId w:val="15"/>
        </w:numPr>
        <w:rPr>
          <w:lang w:val="en-US"/>
        </w:rPr>
      </w:pPr>
      <w:r>
        <w:rPr>
          <w:lang w:val="en-US"/>
        </w:rPr>
        <w:t xml:space="preserve">Requires high temperatures and pressure to overcome </w:t>
      </w:r>
      <w:r w:rsidR="00B32DD1">
        <w:rPr>
          <w:lang w:val="en-US"/>
        </w:rPr>
        <w:t>coulombic re</w:t>
      </w:r>
      <w:r w:rsidR="00BA05A2">
        <w:rPr>
          <w:lang w:val="en-US"/>
        </w:rPr>
        <w:t xml:space="preserve">pulsion forces between protons (Coloumb barrier). </w:t>
      </w:r>
    </w:p>
    <w:p w14:paraId="2A5B618B" w14:textId="71547A78" w:rsidR="002539EB" w:rsidRDefault="003D210B" w:rsidP="00BA05A2">
      <w:pPr>
        <w:pStyle w:val="ListParagraph"/>
        <w:numPr>
          <w:ilvl w:val="0"/>
          <w:numId w:val="15"/>
        </w:numPr>
        <w:rPr>
          <w:lang w:val="en-US"/>
        </w:rPr>
      </w:pPr>
      <w:r>
        <w:rPr>
          <w:lang w:val="en-US"/>
        </w:rPr>
        <w:t>In turn, the temperature of an object is dependent on its mass:</w:t>
      </w:r>
      <w:r>
        <w:rPr>
          <w:lang w:val="en-US"/>
        </w:rPr>
        <w:br/>
      </w:r>
      <w:r>
        <w:rPr>
          <w:lang w:val="en-US"/>
        </w:rPr>
        <w:br/>
      </w: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r>
                <w:rPr>
                  <w:rFonts w:ascii="Cambria Math" w:hAnsi="Cambria Math"/>
                  <w:lang w:val="en-US"/>
                </w:rPr>
                <m:t>GM</m:t>
              </m:r>
            </m:num>
            <m:den>
              <m:r>
                <w:rPr>
                  <w:rFonts w:ascii="Cambria Math" w:hAnsi="Cambria Math"/>
                  <w:lang w:val="en-US"/>
                </w:rPr>
                <m:t>kR</m:t>
              </m:r>
            </m:den>
          </m:f>
          <m:r>
            <m:rPr>
              <m:sty m:val="p"/>
            </m:rPr>
            <w:rPr>
              <w:lang w:val="en-US"/>
            </w:rPr>
            <w:br/>
          </m:r>
        </m:oMath>
        <m:oMath>
          <m:r>
            <m:rPr>
              <m:sty m:val="p"/>
            </m:rPr>
            <w:rPr>
              <w:lang w:val="en-US"/>
            </w:rPr>
            <w:br/>
          </m:r>
        </m:oMath>
      </m:oMathPara>
      <w:r w:rsidR="0065100D">
        <w:rPr>
          <w:lang w:val="en-US"/>
        </w:rPr>
        <w:t>Note: There are more lines of working out required for this formula to be derived, but</w:t>
      </w:r>
      <w:r w:rsidR="00953DAD">
        <w:rPr>
          <w:lang w:val="en-US"/>
        </w:rPr>
        <w:t xml:space="preserve"> will not be covered in these notes. </w:t>
      </w:r>
    </w:p>
    <w:p w14:paraId="42D49DDF" w14:textId="703F24CF" w:rsidR="00A72C43" w:rsidRPr="00BA05A2" w:rsidRDefault="00A72C43" w:rsidP="00BA05A2">
      <w:pPr>
        <w:pStyle w:val="ListParagraph"/>
        <w:numPr>
          <w:ilvl w:val="0"/>
          <w:numId w:val="15"/>
        </w:numPr>
        <w:rPr>
          <w:lang w:val="en-US"/>
        </w:rPr>
      </w:pPr>
      <w:r>
        <w:rPr>
          <w:lang w:val="en-US"/>
        </w:rPr>
        <w:t xml:space="preserve">Therefore, we can determine the </w:t>
      </w:r>
      <w:r w:rsidR="0086311E">
        <w:rPr>
          <w:lang w:val="en-US"/>
        </w:rPr>
        <w:t>temperature of the sun:</w:t>
      </w:r>
      <w:r w:rsidR="0086311E">
        <w:rPr>
          <w:lang w:val="en-US"/>
        </w:rPr>
        <w:br/>
      </w:r>
      <w:r w:rsidR="0086311E">
        <w:rPr>
          <w:lang w:val="en-US"/>
        </w:rPr>
        <w:br/>
      </w:r>
      <w:commentRangeStart w:id="12"/>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sun</m:t>
              </m:r>
            </m:sub>
          </m:sSub>
          <m:r>
            <w:rPr>
              <w:rFonts w:ascii="Cambria Math" w:hAnsi="Cambria Math"/>
              <w:lang w:val="en-US"/>
            </w:rPr>
            <m:t>=23 million K</m:t>
          </m:r>
          <w:commentRangeEnd w:id="12"/>
          <m:r>
            <m:rPr>
              <m:sty m:val="p"/>
            </m:rPr>
            <w:rPr>
              <w:rStyle w:val="CommentReference"/>
            </w:rPr>
            <w:commentReference w:id="12"/>
          </m:r>
        </m:oMath>
      </m:oMathPara>
    </w:p>
    <w:p w14:paraId="4663F24B" w14:textId="757FF5C4" w:rsidR="001A5DE4" w:rsidRDefault="00591C0F" w:rsidP="001A5DE4">
      <w:pPr>
        <w:rPr>
          <w:lang w:val="en-US"/>
        </w:rPr>
      </w:pPr>
      <w:r>
        <w:rPr>
          <w:lang w:val="en-US"/>
        </w:rPr>
        <w:br/>
      </w:r>
      <w:r>
        <w:rPr>
          <w:lang w:val="en-US"/>
        </w:rPr>
        <w:br/>
      </w:r>
    </w:p>
    <w:p w14:paraId="346B9C58" w14:textId="7F696B43" w:rsidR="001A5DE4" w:rsidRDefault="001A5DE4" w:rsidP="001A5DE4">
      <w:pPr>
        <w:pStyle w:val="Heading2"/>
        <w:rPr>
          <w:lang w:val="en-US"/>
        </w:rPr>
      </w:pPr>
      <w:r>
        <w:rPr>
          <w:lang w:val="en-US"/>
        </w:rPr>
        <w:t>Reaction Chains</w:t>
      </w:r>
    </w:p>
    <w:p w14:paraId="1F59BD01" w14:textId="4CFA3298" w:rsidR="001A5DE4" w:rsidRDefault="001A5DE4" w:rsidP="001A5DE4">
      <w:pPr>
        <w:pStyle w:val="ListParagraph"/>
        <w:numPr>
          <w:ilvl w:val="0"/>
          <w:numId w:val="11"/>
        </w:numPr>
        <w:rPr>
          <w:lang w:val="en-US"/>
        </w:rPr>
      </w:pPr>
      <w:r>
        <w:rPr>
          <w:lang w:val="en-US"/>
        </w:rPr>
        <w:t>PP chain</w:t>
      </w:r>
    </w:p>
    <w:p w14:paraId="437A7C2A" w14:textId="275A277D" w:rsidR="001A5DE4" w:rsidRDefault="001A5DE4" w:rsidP="001A5DE4">
      <w:pPr>
        <w:pStyle w:val="ListParagraph"/>
        <w:numPr>
          <w:ilvl w:val="0"/>
          <w:numId w:val="11"/>
        </w:numPr>
        <w:rPr>
          <w:lang w:val="en-US"/>
        </w:rPr>
      </w:pPr>
      <w:r>
        <w:rPr>
          <w:lang w:val="en-US"/>
        </w:rPr>
        <w:t>CNO (Carbon-Nitrogen-Oxygen)</w:t>
      </w:r>
    </w:p>
    <w:p w14:paraId="48A9A460" w14:textId="37B3950A" w:rsidR="001A5DE4" w:rsidRDefault="001A5DE4" w:rsidP="001A5DE4">
      <w:pPr>
        <w:pStyle w:val="ListParagraph"/>
        <w:numPr>
          <w:ilvl w:val="0"/>
          <w:numId w:val="11"/>
        </w:numPr>
        <w:rPr>
          <w:lang w:val="en-US"/>
        </w:rPr>
      </w:pPr>
      <w:r>
        <w:rPr>
          <w:lang w:val="en-US"/>
        </w:rPr>
        <w:t>Triple Alpha</w:t>
      </w:r>
    </w:p>
    <w:p w14:paraId="0A44D6E3" w14:textId="77777777" w:rsidR="001A5DE4" w:rsidRDefault="001A5DE4" w:rsidP="001A5DE4">
      <w:pPr>
        <w:rPr>
          <w:lang w:val="en-US"/>
        </w:rPr>
      </w:pPr>
    </w:p>
    <w:p w14:paraId="0B69D011" w14:textId="64A1A8E1" w:rsidR="001A5DE4" w:rsidRDefault="001A5DE4" w:rsidP="001A5DE4">
      <w:pPr>
        <w:pStyle w:val="Heading3"/>
        <w:rPr>
          <w:lang w:val="en-US"/>
        </w:rPr>
      </w:pPr>
      <w:r>
        <w:rPr>
          <w:lang w:val="en-US"/>
        </w:rPr>
        <w:t>PP Chain</w:t>
      </w:r>
    </w:p>
    <w:p w14:paraId="28D8A1E5" w14:textId="47DA10C9" w:rsidR="001A5DE4" w:rsidRDefault="001A5DE4" w:rsidP="001A5DE4">
      <w:pPr>
        <w:pStyle w:val="ListParagraph"/>
        <w:numPr>
          <w:ilvl w:val="0"/>
          <w:numId w:val="14"/>
        </w:numPr>
        <w:rPr>
          <w:lang w:val="en-US"/>
        </w:rPr>
      </w:pPr>
      <w:r>
        <w:rPr>
          <w:lang w:val="en-US"/>
        </w:rPr>
        <w:t xml:space="preserve">Hydrogen </w:t>
      </w:r>
      <w:r w:rsidR="005D7E6F">
        <w:rPr>
          <w:lang w:val="en-US"/>
        </w:rPr>
        <w:t xml:space="preserve">atoms collide and undergo nucleosynthesis. </w:t>
      </w:r>
    </w:p>
    <w:p w14:paraId="0FC10A09" w14:textId="77777777" w:rsidR="006F5E47" w:rsidRDefault="006F5E47" w:rsidP="006F5E47">
      <w:pPr>
        <w:rPr>
          <w:lang w:val="en-US"/>
        </w:rPr>
      </w:pPr>
    </w:p>
    <w:p w14:paraId="4CB8A9CC" w14:textId="2A652382" w:rsidR="006F5E47" w:rsidRDefault="006F5E47" w:rsidP="006F5E47">
      <w:pPr>
        <w:pStyle w:val="Heading3"/>
        <w:rPr>
          <w:lang w:val="en-US"/>
        </w:rPr>
      </w:pPr>
      <w:r>
        <w:rPr>
          <w:lang w:val="en-US"/>
        </w:rPr>
        <w:t>CNO Chain</w:t>
      </w:r>
    </w:p>
    <w:p w14:paraId="051009F9" w14:textId="72F8A63B" w:rsidR="006F5E47" w:rsidRDefault="006F5E47" w:rsidP="006F5E47">
      <w:pPr>
        <w:pStyle w:val="ListParagraph"/>
        <w:numPr>
          <w:ilvl w:val="0"/>
          <w:numId w:val="14"/>
        </w:numPr>
        <w:rPr>
          <w:lang w:val="en-US"/>
        </w:rPr>
      </w:pPr>
      <w:r>
        <w:rPr>
          <w:lang w:val="en-US"/>
        </w:rPr>
        <w:t xml:space="preserve">Carbon is required as a catalyst to produce more Carbon and </w:t>
      </w:r>
      <w:r w:rsidR="00F5527C">
        <w:rPr>
          <w:lang w:val="en-US"/>
        </w:rPr>
        <w:t xml:space="preserve">Helium. </w:t>
      </w:r>
    </w:p>
    <w:p w14:paraId="6C54FE69" w14:textId="77777777" w:rsidR="000040CE" w:rsidRDefault="000040CE" w:rsidP="000040CE">
      <w:pPr>
        <w:rPr>
          <w:lang w:val="en-US"/>
        </w:rPr>
      </w:pPr>
    </w:p>
    <w:p w14:paraId="3AE6C942" w14:textId="250B5036" w:rsidR="000040CE" w:rsidRDefault="000040CE" w:rsidP="000040CE">
      <w:pPr>
        <w:pStyle w:val="Heading3"/>
        <w:rPr>
          <w:lang w:val="en-US"/>
        </w:rPr>
      </w:pPr>
      <w:r>
        <w:rPr>
          <w:lang w:val="en-US"/>
        </w:rPr>
        <w:t>Triple Alpha</w:t>
      </w:r>
    </w:p>
    <w:p w14:paraId="3E10ED60" w14:textId="454EACAE" w:rsidR="000040CE" w:rsidRDefault="000040CE" w:rsidP="000040CE">
      <w:pPr>
        <w:pStyle w:val="ListParagraph"/>
        <w:numPr>
          <w:ilvl w:val="0"/>
          <w:numId w:val="14"/>
        </w:numPr>
        <w:rPr>
          <w:lang w:val="en-US"/>
        </w:rPr>
      </w:pPr>
      <w:r>
        <w:rPr>
          <w:lang w:val="en-US"/>
        </w:rPr>
        <w:t xml:space="preserve">2 Helium atoms undergo fusion reactions to produce beryllium. Beryllium in turn </w:t>
      </w:r>
      <w:r w:rsidR="00C24296">
        <w:rPr>
          <w:lang w:val="en-US"/>
        </w:rPr>
        <w:t>undergoes fusion with another helium to be converted into carbon. Carbo then undergoes fusion with Helium to produce  Oxygen.</w:t>
      </w:r>
    </w:p>
    <w:p w14:paraId="7D78391D" w14:textId="76493BC8" w:rsidR="000C3EE4" w:rsidRPr="000040CE" w:rsidRDefault="001B20E7" w:rsidP="000040CE">
      <w:pPr>
        <w:pStyle w:val="ListParagraph"/>
        <w:numPr>
          <w:ilvl w:val="0"/>
          <w:numId w:val="14"/>
        </w:numPr>
        <w:rPr>
          <w:lang w:val="en-US"/>
        </w:rPr>
      </w:pPr>
      <w:r>
        <w:rPr>
          <w:lang w:val="en-US"/>
        </w:rPr>
        <w:t xml:space="preserve">Instability Bottleneck: The problem with the </w:t>
      </w:r>
      <w:r w:rsidR="00822D36">
        <w:rPr>
          <w:lang w:val="en-US"/>
        </w:rPr>
        <w:t xml:space="preserve">Triple Alpha </w:t>
      </w:r>
      <w:r w:rsidR="00912F73">
        <w:rPr>
          <w:lang w:val="en-US"/>
        </w:rPr>
        <w:t xml:space="preserve">process is that there is a bottleneck of unstable </w:t>
      </w:r>
      <w:r w:rsidR="007668D9">
        <w:rPr>
          <w:lang w:val="en-US"/>
        </w:rPr>
        <w:t xml:space="preserve">atoms produced from atomic number 5-8. </w:t>
      </w:r>
    </w:p>
    <w:p w14:paraId="3001499C" w14:textId="77777777" w:rsidR="002C4B4E" w:rsidRDefault="002C4B4E" w:rsidP="002C4B4E">
      <w:pPr>
        <w:rPr>
          <w:lang w:val="en-US"/>
        </w:rPr>
      </w:pPr>
    </w:p>
    <w:p w14:paraId="7AFD545C" w14:textId="2F51B86C" w:rsidR="002C4B4E" w:rsidRDefault="002C4B4E" w:rsidP="002C4B4E">
      <w:pPr>
        <w:pStyle w:val="Heading2"/>
        <w:rPr>
          <w:lang w:val="en-US"/>
        </w:rPr>
      </w:pPr>
      <w:r>
        <w:rPr>
          <w:lang w:val="en-US"/>
        </w:rPr>
        <w:t>Relative Occurrences of Reaction Chains</w:t>
      </w:r>
    </w:p>
    <w:p w14:paraId="6D1CE4D1" w14:textId="01276D53" w:rsidR="002C4B4E" w:rsidRDefault="002C4B4E" w:rsidP="002C4B4E">
      <w:pPr>
        <w:pStyle w:val="ListParagraph"/>
        <w:numPr>
          <w:ilvl w:val="0"/>
          <w:numId w:val="14"/>
        </w:numPr>
        <w:rPr>
          <w:lang w:val="en-US"/>
        </w:rPr>
      </w:pPr>
      <w:r>
        <w:rPr>
          <w:lang w:val="en-US"/>
        </w:rPr>
        <w:t xml:space="preserve">As the temperature increases, the probability of </w:t>
      </w:r>
      <w:r w:rsidR="00D95A44">
        <w:rPr>
          <w:lang w:val="en-US"/>
        </w:rPr>
        <w:t xml:space="preserve">each reacation chain occurring, ranked from lowest to highest, is PP, CNO, and </w:t>
      </w:r>
      <w:r w:rsidR="00AE62DF">
        <w:rPr>
          <w:lang w:val="en-US"/>
        </w:rPr>
        <w:t xml:space="preserve">Triple Alpha. </w:t>
      </w:r>
    </w:p>
    <w:p w14:paraId="7BF51CCD" w14:textId="142BF342" w:rsidR="003E2D49" w:rsidRDefault="003E2D49" w:rsidP="002C4B4E">
      <w:pPr>
        <w:pStyle w:val="ListParagraph"/>
        <w:numPr>
          <w:ilvl w:val="0"/>
          <w:numId w:val="14"/>
        </w:numPr>
        <w:rPr>
          <w:lang w:val="en-US"/>
        </w:rPr>
      </w:pPr>
      <w:r>
        <w:rPr>
          <w:lang w:val="en-US"/>
        </w:rPr>
        <w:t>This means that at high temperatures, and therefore with objects of great mass, the Triple Alpha</w:t>
      </w:r>
      <w:r w:rsidR="008B7A48">
        <w:rPr>
          <w:lang w:val="en-US"/>
        </w:rPr>
        <w:t xml:space="preserve"> process will tend to dominate, followed by the CNO chain and finally, the </w:t>
      </w:r>
      <w:r w:rsidR="000A618A">
        <w:rPr>
          <w:lang w:val="en-US"/>
        </w:rPr>
        <w:t xml:space="preserve">PP chain. </w:t>
      </w:r>
    </w:p>
    <w:p w14:paraId="7C745421" w14:textId="77777777" w:rsidR="00691A27" w:rsidRDefault="00691A27" w:rsidP="00691A27">
      <w:pPr>
        <w:rPr>
          <w:lang w:val="en-US"/>
        </w:rPr>
      </w:pPr>
    </w:p>
    <w:p w14:paraId="4032454B" w14:textId="71EA4557" w:rsidR="00691A27" w:rsidRDefault="00691A27" w:rsidP="00691A27">
      <w:pPr>
        <w:pStyle w:val="Heading2"/>
        <w:rPr>
          <w:lang w:val="en-US"/>
        </w:rPr>
      </w:pPr>
      <w:r>
        <w:rPr>
          <w:lang w:val="en-US"/>
        </w:rPr>
        <w:t>Black</w:t>
      </w:r>
      <w:r w:rsidR="008154DE">
        <w:rPr>
          <w:lang w:val="en-US"/>
        </w:rPr>
        <w:t xml:space="preserve"> </w:t>
      </w:r>
      <w:r w:rsidR="0041140E">
        <w:rPr>
          <w:lang w:val="en-US"/>
        </w:rPr>
        <w:t>b</w:t>
      </w:r>
      <w:r w:rsidR="00015123">
        <w:rPr>
          <w:lang w:val="en-US"/>
        </w:rPr>
        <w:t>ody s</w:t>
      </w:r>
      <w:r>
        <w:rPr>
          <w:lang w:val="en-US"/>
        </w:rPr>
        <w:t>pectrum</w:t>
      </w:r>
    </w:p>
    <w:p w14:paraId="73929634" w14:textId="7BFE4E1E" w:rsidR="00C77C15" w:rsidRDefault="00D72AC8" w:rsidP="00C77C15">
      <w:pPr>
        <w:pStyle w:val="ListParagraph"/>
        <w:numPr>
          <w:ilvl w:val="0"/>
          <w:numId w:val="16"/>
        </w:numPr>
        <w:rPr>
          <w:lang w:val="en-US"/>
        </w:rPr>
      </w:pPr>
      <w:r>
        <w:rPr>
          <w:lang w:val="en-US"/>
        </w:rPr>
        <w:t xml:space="preserve">Hotter star spectra peak at more blue wavelengths. </w:t>
      </w:r>
    </w:p>
    <w:p w14:paraId="3816E0E7" w14:textId="277F44F1" w:rsidR="009423F5" w:rsidRDefault="009423F5" w:rsidP="00C77C15">
      <w:pPr>
        <w:pStyle w:val="ListParagraph"/>
        <w:numPr>
          <w:ilvl w:val="0"/>
          <w:numId w:val="16"/>
        </w:numPr>
        <w:rPr>
          <w:lang w:val="en-US"/>
        </w:rPr>
      </w:pPr>
      <w:r>
        <w:rPr>
          <w:lang w:val="en-US"/>
        </w:rPr>
        <w:t xml:space="preserve">Colder star spectra peak at more red wavelengths. </w:t>
      </w:r>
    </w:p>
    <w:p w14:paraId="223C3B24" w14:textId="24C9A84C" w:rsidR="00C83234" w:rsidRDefault="00D71ED9" w:rsidP="00C77C15">
      <w:pPr>
        <w:pStyle w:val="ListParagraph"/>
        <w:numPr>
          <w:ilvl w:val="0"/>
          <w:numId w:val="16"/>
        </w:numPr>
        <w:rPr>
          <w:lang w:val="en-US"/>
        </w:rPr>
      </w:pPr>
      <w:r>
        <w:rPr>
          <w:lang w:val="en-US"/>
        </w:rPr>
        <w:t xml:space="preserve">Overall, </w:t>
      </w:r>
      <w:r w:rsidR="006540C6">
        <w:rPr>
          <w:lang w:val="en-US"/>
        </w:rPr>
        <w:t xml:space="preserve">based on the integral under the curve, the energy emitted by </w:t>
      </w:r>
      <w:r w:rsidR="006853F7">
        <w:rPr>
          <w:lang w:val="en-US"/>
        </w:rPr>
        <w:t xml:space="preserve">hotter star spectra is greater than that of colder stars. </w:t>
      </w:r>
    </w:p>
    <w:p w14:paraId="409F1997" w14:textId="77777777" w:rsidR="00461E64" w:rsidRDefault="00461E64" w:rsidP="00461E64">
      <w:pPr>
        <w:rPr>
          <w:lang w:val="en-US"/>
        </w:rPr>
      </w:pPr>
    </w:p>
    <w:p w14:paraId="6B7A5479" w14:textId="2C757E74" w:rsidR="00461E64" w:rsidRDefault="00461E64" w:rsidP="00461E64">
      <w:pPr>
        <w:pStyle w:val="Heading3"/>
        <w:rPr>
          <w:lang w:val="en-US"/>
        </w:rPr>
      </w:pPr>
      <w:r>
        <w:rPr>
          <w:lang w:val="en-US"/>
        </w:rPr>
        <w:t>Deriving the Temperature of the Sun</w:t>
      </w:r>
    </w:p>
    <w:p w14:paraId="3280E1B0" w14:textId="3F27BE06" w:rsidR="00461E64" w:rsidRDefault="00461E64" w:rsidP="00461E64">
      <w:pPr>
        <w:pStyle w:val="ListParagraph"/>
        <w:numPr>
          <w:ilvl w:val="0"/>
          <w:numId w:val="19"/>
        </w:numPr>
        <w:rPr>
          <w:lang w:val="en-US"/>
        </w:rPr>
      </w:pPr>
      <w:r>
        <w:rPr>
          <w:lang w:val="en-US"/>
        </w:rPr>
        <w:t>From Wien’s Law:</w:t>
      </w:r>
      <w:r>
        <w:rPr>
          <w:lang w:val="en-US"/>
        </w:rPr>
        <w:br/>
      </w:r>
      <w:r>
        <w:rPr>
          <w:lang w:val="en-US"/>
        </w:rPr>
        <w:br/>
      </w:r>
      <m:oMathPara>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T</m:t>
              </m:r>
            </m:den>
          </m:f>
          <m:r>
            <m:rPr>
              <m:sty m:val="p"/>
            </m:rPr>
            <w:rPr>
              <w:lang w:val="en-US"/>
            </w:rPr>
            <w:br/>
          </m:r>
        </m:oMath>
        <m:oMath>
          <m:r>
            <w:rPr>
              <w:rFonts w:ascii="Cambria Math" w:hAnsi="Cambria Math"/>
              <w:lang w:val="en-US"/>
            </w:rPr>
            <m:t>⇒T=</m:t>
          </m:r>
          <m:f>
            <m:fPr>
              <m:ctrlPr>
                <w:rPr>
                  <w:rFonts w:ascii="Cambria Math" w:hAnsi="Cambria Math"/>
                  <w:i/>
                  <w:lang w:val="en-US"/>
                </w:rPr>
              </m:ctrlPr>
            </m:fPr>
            <m:num>
              <m:r>
                <w:rPr>
                  <w:rFonts w:ascii="Cambria Math" w:hAnsi="Cambria Math"/>
                  <w:lang w:val="en-US"/>
                </w:rPr>
                <m:t>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max</m:t>
                  </m:r>
                </m:sub>
              </m:sSub>
            </m:den>
          </m:f>
          <m:r>
            <m:rPr>
              <m:sty m:val="p"/>
            </m:rPr>
            <w:rPr>
              <w:lang w:val="en-US"/>
            </w:rPr>
            <w:br/>
          </m:r>
        </m:oMath>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sun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500×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=5800K</m:t>
          </m:r>
          <m:r>
            <m:rPr>
              <m:sty m:val="p"/>
            </m:rPr>
            <w:rPr>
              <w:lang w:val="en-US"/>
            </w:rPr>
            <w:br/>
          </m:r>
        </m:oMath>
        <m:oMath>
          <m:r>
            <m:rPr>
              <m:sty m:val="p"/>
            </m:rPr>
            <w:rPr>
              <w:lang w:val="en-US"/>
            </w:rPr>
            <w:br/>
          </m:r>
        </m:oMath>
      </m:oMathPara>
      <w:r>
        <w:rPr>
          <w:lang w:val="en-US"/>
        </w:rPr>
        <w:t xml:space="preserve">Note: In the above </w:t>
      </w:r>
      <w:r w:rsidR="00F54855">
        <w:rPr>
          <w:lang w:val="en-US"/>
        </w:rPr>
        <w:t xml:space="preserve">evaluation, we obtained 500 x 10^-9 by observing the maximum wavelength of light emitted by the </w:t>
      </w:r>
      <w:r w:rsidR="000A5479">
        <w:rPr>
          <w:lang w:val="en-US"/>
        </w:rPr>
        <w:t xml:space="preserve">sun. </w:t>
      </w:r>
      <w:r w:rsidR="00A264C8">
        <w:rPr>
          <w:lang w:val="en-US"/>
        </w:rPr>
        <w:t>‘</w:t>
      </w:r>
    </w:p>
    <w:p w14:paraId="72B1B708" w14:textId="7EDE9A02" w:rsidR="00A264C8" w:rsidRPr="00461E64" w:rsidRDefault="00A264C8" w:rsidP="00461E64">
      <w:pPr>
        <w:pStyle w:val="ListParagraph"/>
        <w:numPr>
          <w:ilvl w:val="0"/>
          <w:numId w:val="19"/>
        </w:numPr>
        <w:rPr>
          <w:lang w:val="en-US"/>
        </w:rPr>
      </w:pPr>
      <w:commentRangeStart w:id="13"/>
      <w:r>
        <w:rPr>
          <w:lang w:val="en-US"/>
        </w:rPr>
        <w:t xml:space="preserve">Therefore, given that we had previously determined the </w:t>
      </w:r>
      <w:r w:rsidR="00DA7A76">
        <w:rPr>
          <w:lang w:val="en-US"/>
        </w:rPr>
        <w:t xml:space="preserve">core temperature </w:t>
      </w:r>
      <w:r w:rsidR="00C20233">
        <w:rPr>
          <w:lang w:val="en-US"/>
        </w:rPr>
        <w:t xml:space="preserve">of the sun to be a much greater temperature, it has been deduced that nucleo synthesis only occurs in the solar core. </w:t>
      </w:r>
      <w:commentRangeEnd w:id="13"/>
      <w:r w:rsidR="002C4786">
        <w:rPr>
          <w:rStyle w:val="CommentReference"/>
        </w:rPr>
        <w:commentReference w:id="13"/>
      </w:r>
    </w:p>
    <w:p w14:paraId="1894A6B8" w14:textId="77777777" w:rsidR="00565153" w:rsidRDefault="00565153" w:rsidP="00565153">
      <w:pPr>
        <w:rPr>
          <w:lang w:val="en-US"/>
        </w:rPr>
      </w:pPr>
    </w:p>
    <w:p w14:paraId="3D0204A6" w14:textId="365DACC1" w:rsidR="00565153" w:rsidRDefault="000D5C27" w:rsidP="00174F73">
      <w:pPr>
        <w:pStyle w:val="Heading2"/>
        <w:rPr>
          <w:lang w:val="en-US"/>
        </w:rPr>
      </w:pPr>
      <w:r>
        <w:rPr>
          <w:lang w:val="en-US"/>
        </w:rPr>
        <w:t>Kirchhoff’s</w:t>
      </w:r>
      <w:r w:rsidR="00174F73">
        <w:rPr>
          <w:lang w:val="en-US"/>
        </w:rPr>
        <w:t xml:space="preserve"> laws</w:t>
      </w:r>
    </w:p>
    <w:p w14:paraId="14CE9783" w14:textId="01086CA2" w:rsidR="00174F73" w:rsidRDefault="00174F73" w:rsidP="00174F73">
      <w:pPr>
        <w:pStyle w:val="ListParagraph"/>
        <w:numPr>
          <w:ilvl w:val="0"/>
          <w:numId w:val="17"/>
        </w:numPr>
        <w:rPr>
          <w:lang w:val="en-US"/>
        </w:rPr>
      </w:pPr>
      <w:r>
        <w:rPr>
          <w:lang w:val="en-US"/>
        </w:rPr>
        <w:t xml:space="preserve">A hot opaque body will emit light in a continuous spectrum. </w:t>
      </w:r>
    </w:p>
    <w:p w14:paraId="605F19BF" w14:textId="06C41CDE" w:rsidR="008C317A" w:rsidRDefault="008C317A" w:rsidP="00174F73">
      <w:pPr>
        <w:pStyle w:val="ListParagraph"/>
        <w:numPr>
          <w:ilvl w:val="0"/>
          <w:numId w:val="17"/>
        </w:numPr>
        <w:rPr>
          <w:lang w:val="en-US"/>
        </w:rPr>
      </w:pPr>
      <w:r>
        <w:rPr>
          <w:lang w:val="en-US"/>
        </w:rPr>
        <w:t>A</w:t>
      </w:r>
      <w:r w:rsidR="00A54920">
        <w:rPr>
          <w:lang w:val="en-US"/>
        </w:rPr>
        <w:t xml:space="preserve"> hot, dense gas will emit an emission line spectrum,</w:t>
      </w:r>
      <w:r w:rsidR="0063280E">
        <w:rPr>
          <w:lang w:val="en-US"/>
        </w:rPr>
        <w:t xml:space="preserve"> with a series of bright spectral lines</w:t>
      </w:r>
      <w:r w:rsidR="00A54920">
        <w:rPr>
          <w:lang w:val="en-US"/>
        </w:rPr>
        <w:t xml:space="preserve"> superimposed on a weaker continuous spectrum. </w:t>
      </w:r>
    </w:p>
    <w:p w14:paraId="7C26FEFD" w14:textId="04471DBD" w:rsidR="004420B5" w:rsidRPr="00174F73" w:rsidRDefault="004420B5" w:rsidP="00174F73">
      <w:pPr>
        <w:pStyle w:val="ListParagraph"/>
        <w:numPr>
          <w:ilvl w:val="0"/>
          <w:numId w:val="17"/>
        </w:numPr>
        <w:rPr>
          <w:lang w:val="en-US"/>
        </w:rPr>
      </w:pPr>
      <w:r>
        <w:rPr>
          <w:lang w:val="en-US"/>
        </w:rPr>
        <w:t xml:space="preserve">A cold, dense gas </w:t>
      </w:r>
      <w:r w:rsidR="002859BE">
        <w:rPr>
          <w:lang w:val="en-US"/>
        </w:rPr>
        <w:t>in front</w:t>
      </w:r>
      <w:r w:rsidR="00C42996">
        <w:rPr>
          <w:lang w:val="en-US"/>
        </w:rPr>
        <w:t xml:space="preserve"> of a light source emitting a</w:t>
      </w:r>
      <w:r w:rsidR="008F3192">
        <w:rPr>
          <w:lang w:val="en-US"/>
        </w:rPr>
        <w:t xml:space="preserve"> </w:t>
      </w:r>
      <w:r w:rsidR="002859BE">
        <w:rPr>
          <w:lang w:val="en-US"/>
        </w:rPr>
        <w:t xml:space="preserve">continuous spectrum </w:t>
      </w:r>
      <w:r>
        <w:rPr>
          <w:lang w:val="en-US"/>
        </w:rPr>
        <w:t>will absorb light of specific wavelengths, producing an absorption spectrum</w:t>
      </w:r>
      <w:r w:rsidR="00CA5C99">
        <w:rPr>
          <w:lang w:val="en-US"/>
        </w:rPr>
        <w:t xml:space="preserve"> </w:t>
      </w:r>
      <w:r w:rsidR="00DC46BF">
        <w:rPr>
          <w:lang w:val="en-US"/>
        </w:rPr>
        <w:t xml:space="preserve">with </w:t>
      </w:r>
      <w:r w:rsidR="007F35E4">
        <w:rPr>
          <w:lang w:val="en-US"/>
        </w:rPr>
        <w:t xml:space="preserve">dark spectral lines </w:t>
      </w:r>
      <w:r w:rsidR="00CA5C99">
        <w:rPr>
          <w:lang w:val="en-US"/>
        </w:rPr>
        <w:t>superimposed on the continuous spectrum</w:t>
      </w:r>
      <w:r>
        <w:rPr>
          <w:lang w:val="en-US"/>
        </w:rPr>
        <w:t xml:space="preserve">. </w:t>
      </w:r>
    </w:p>
    <w:p w14:paraId="639A4C0D" w14:textId="77777777" w:rsidR="002C4B4E" w:rsidRDefault="002C4B4E" w:rsidP="002C4B4E">
      <w:pPr>
        <w:pStyle w:val="Heading1"/>
        <w:rPr>
          <w:lang w:val="en-US"/>
        </w:rPr>
      </w:pPr>
    </w:p>
    <w:p w14:paraId="48A639CD" w14:textId="529B623A" w:rsidR="00DE40F2" w:rsidRDefault="001D7972" w:rsidP="001D7972">
      <w:pPr>
        <w:pStyle w:val="Heading2"/>
        <w:rPr>
          <w:lang w:val="en-US"/>
        </w:rPr>
      </w:pPr>
      <w:r>
        <w:rPr>
          <w:lang w:val="en-US"/>
        </w:rPr>
        <w:t>Harvard Spectral Sequence</w:t>
      </w:r>
    </w:p>
    <w:p w14:paraId="7C89EECE" w14:textId="057EECAF" w:rsidR="001D7972" w:rsidRDefault="001D7972" w:rsidP="001D7972">
      <w:pPr>
        <w:pStyle w:val="ListParagraph"/>
        <w:numPr>
          <w:ilvl w:val="0"/>
          <w:numId w:val="18"/>
        </w:numPr>
        <w:rPr>
          <w:lang w:val="en-US"/>
        </w:rPr>
      </w:pPr>
      <w:r>
        <w:rPr>
          <w:lang w:val="en-US"/>
        </w:rPr>
        <w:t xml:space="preserve">Describes the </w:t>
      </w:r>
      <w:r w:rsidR="006F40EC">
        <w:rPr>
          <w:lang w:val="en-US"/>
        </w:rPr>
        <w:t xml:space="preserve">spectral classes of light and the </w:t>
      </w:r>
      <w:r w:rsidR="005A65A4">
        <w:rPr>
          <w:lang w:val="en-US"/>
        </w:rPr>
        <w:t xml:space="preserve">celestial bodies which produced them. </w:t>
      </w:r>
    </w:p>
    <w:p w14:paraId="721059B0" w14:textId="47DEA6A3" w:rsidR="00AA28F1" w:rsidRPr="0099512C" w:rsidRDefault="00AA28F1" w:rsidP="0099512C">
      <w:pPr>
        <w:pStyle w:val="ListParagraph"/>
        <w:numPr>
          <w:ilvl w:val="0"/>
          <w:numId w:val="18"/>
        </w:numPr>
        <w:jc w:val="center"/>
        <w:rPr>
          <w:lang w:val="en-US"/>
        </w:rPr>
      </w:pPr>
      <w:r>
        <w:rPr>
          <w:lang w:val="en-US"/>
        </w:rPr>
        <w:t xml:space="preserve">The acronym is given by: </w:t>
      </w:r>
      <w:r w:rsidR="0086311E">
        <w:rPr>
          <w:lang w:val="en-US"/>
        </w:rPr>
        <w:t>OBAFGKMRNS, or:</w:t>
      </w:r>
      <w:r>
        <w:rPr>
          <w:lang w:val="en-US"/>
        </w:rPr>
        <w:br/>
      </w:r>
      <w:r>
        <w:rPr>
          <w:lang w:val="en-US"/>
        </w:rPr>
        <w:br/>
      </w:r>
      <w:r w:rsidRPr="0099512C">
        <w:rPr>
          <w:i/>
          <w:lang w:val="en-US"/>
        </w:rPr>
        <w:t>Oh Be A Fine Girl, Kiss Me Right Now Sweetie.</w:t>
      </w:r>
    </w:p>
    <w:p w14:paraId="43ABA3E4" w14:textId="23C61E13" w:rsidR="0099512C" w:rsidRDefault="0099512C" w:rsidP="0099512C">
      <w:pPr>
        <w:pStyle w:val="ListParagraph"/>
        <w:numPr>
          <w:ilvl w:val="0"/>
          <w:numId w:val="18"/>
        </w:numPr>
        <w:rPr>
          <w:lang w:val="en-US"/>
        </w:rPr>
      </w:pPr>
      <w:r>
        <w:rPr>
          <w:lang w:val="en-US"/>
        </w:rPr>
        <w:t xml:space="preserve">Note: R, N and S classes are no longer used, except to make the mnemonic more memorable. </w:t>
      </w:r>
    </w:p>
    <w:p w14:paraId="1C826263" w14:textId="77777777" w:rsidR="00461E64" w:rsidRPr="00461E64" w:rsidRDefault="00461E64" w:rsidP="00461E64">
      <w:pPr>
        <w:rPr>
          <w:lang w:val="en-US"/>
        </w:rPr>
      </w:pPr>
    </w:p>
    <w:p w14:paraId="280F2AA9" w14:textId="77777777" w:rsidR="00B034FE" w:rsidRDefault="00B034FE" w:rsidP="00B034FE">
      <w:pPr>
        <w:rPr>
          <w:lang w:val="en-US"/>
        </w:rPr>
      </w:pPr>
    </w:p>
    <w:p w14:paraId="511D6C59" w14:textId="7BF6FB6C" w:rsidR="00B034FE" w:rsidRDefault="00B62F3F" w:rsidP="00B62F3F">
      <w:pPr>
        <w:pStyle w:val="Heading1"/>
        <w:rPr>
          <w:lang w:val="en-US"/>
        </w:rPr>
      </w:pPr>
      <w:r>
        <w:rPr>
          <w:lang w:val="en-US"/>
        </w:rPr>
        <w:t>Properties of Stars</w:t>
      </w:r>
    </w:p>
    <w:p w14:paraId="07B13910" w14:textId="77777777" w:rsidR="00952C84" w:rsidRDefault="00952C84" w:rsidP="00952C84">
      <w:pPr>
        <w:rPr>
          <w:lang w:val="en-US"/>
        </w:rPr>
      </w:pPr>
    </w:p>
    <w:p w14:paraId="73B7AC41" w14:textId="77777777" w:rsidR="006D5A75" w:rsidRDefault="00952C84" w:rsidP="00952C84">
      <w:pPr>
        <w:pStyle w:val="Heading2"/>
        <w:rPr>
          <w:lang w:val="en-US"/>
        </w:rPr>
      </w:pPr>
      <w:r>
        <w:rPr>
          <w:lang w:val="en-US"/>
        </w:rPr>
        <w:t>Doppler Shift</w:t>
      </w:r>
      <w:r w:rsidR="006D5A75">
        <w:rPr>
          <w:lang w:val="en-US"/>
        </w:rPr>
        <w:br/>
      </w:r>
    </w:p>
    <w:p w14:paraId="34E6C2D3" w14:textId="5FF50479" w:rsidR="00952C84" w:rsidRDefault="00725748" w:rsidP="005A4DEF">
      <w:pPr>
        <w:rPr>
          <w:lang w:val="en-US"/>
        </w:rPr>
      </w:pPr>
      <m:oMathPara>
        <m:oMath>
          <m:f>
            <m:fPr>
              <m:ctrlPr>
                <w:rPr>
                  <w:rFonts w:ascii="Cambria Math" w:hAnsi="Cambria Math"/>
                  <w:lang w:val="en-US"/>
                </w:rPr>
              </m:ctrlPr>
            </m:fPr>
            <m:num>
              <m:r>
                <m:rPr>
                  <m:sty m:val="p"/>
                </m:rPr>
                <w:rPr>
                  <w:rFonts w:ascii="Cambria Math" w:hAnsi="Cambria Math"/>
                  <w:lang w:val="en-US"/>
                </w:rPr>
                <m:t>Δ</m:t>
              </m:r>
              <m:r>
                <w:rPr>
                  <w:rFonts w:ascii="Cambria Math" w:hAnsi="Cambria Math"/>
                  <w:lang w:val="en-US"/>
                </w:rPr>
                <m:t>λ</m:t>
              </m:r>
            </m:num>
            <m:den>
              <m:r>
                <w:rPr>
                  <w:rFonts w:ascii="Cambria Math" w:hAnsi="Cambria Math"/>
                  <w:lang w:val="en-US"/>
                </w:rPr>
                <m:t>λ</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v</m:t>
              </m:r>
            </m:num>
            <m:den>
              <m:r>
                <w:rPr>
                  <w:rFonts w:ascii="Cambria Math" w:hAnsi="Cambria Math"/>
                  <w:lang w:val="en-US"/>
                </w:rPr>
                <m:t>c</m:t>
              </m:r>
            </m:den>
          </m:f>
          <m:r>
            <m:rPr>
              <m:sty m:val="p"/>
            </m:rPr>
            <w:rPr>
              <w:rFonts w:ascii="Cambria Math" w:hAnsi="Cambria Math"/>
              <w:lang w:val="en-US"/>
            </w:rPr>
            <w:br/>
          </m:r>
        </m:oMath>
        <m:oMath>
          <m:r>
            <m:rPr>
              <m:sty m:val="p"/>
            </m:rPr>
            <w:rPr>
              <w:rFonts w:ascii="Cambria Math" w:hAnsi="Cambria Math"/>
              <w:lang w:val="en-US"/>
            </w:rPr>
            <w:br/>
          </m:r>
        </m:oMath>
      </m:oMathPara>
    </w:p>
    <w:p w14:paraId="2172560A" w14:textId="7BFB8196" w:rsidR="00C91A92" w:rsidRDefault="00C91A92" w:rsidP="00952C84">
      <w:pPr>
        <w:pStyle w:val="ListParagraph"/>
        <w:numPr>
          <w:ilvl w:val="0"/>
          <w:numId w:val="20"/>
        </w:numPr>
        <w:rPr>
          <w:lang w:val="en-US"/>
        </w:rPr>
      </w:pPr>
      <w:r>
        <w:rPr>
          <w:lang w:val="en-US"/>
        </w:rPr>
        <w:t xml:space="preserve">The wavelength of a wave emitted by a source, and that received by an observer, differ by an amount that depends oupon the relative motion of source and observer. </w:t>
      </w:r>
    </w:p>
    <w:p w14:paraId="0D29963F" w14:textId="0489FFB5" w:rsidR="00952C84" w:rsidRDefault="00952C84" w:rsidP="00952C84">
      <w:pPr>
        <w:pStyle w:val="ListParagraph"/>
        <w:numPr>
          <w:ilvl w:val="0"/>
          <w:numId w:val="20"/>
        </w:numPr>
        <w:rPr>
          <w:lang w:val="en-US"/>
        </w:rPr>
      </w:pPr>
      <w:r>
        <w:rPr>
          <w:lang w:val="en-US"/>
        </w:rPr>
        <w:t xml:space="preserve">Occurs due to the motion of wave sources compared to observers. </w:t>
      </w:r>
    </w:p>
    <w:p w14:paraId="0832D718" w14:textId="26BBF13C" w:rsidR="00C91A92" w:rsidRDefault="0021614F" w:rsidP="00952C84">
      <w:pPr>
        <w:pStyle w:val="ListParagraph"/>
        <w:numPr>
          <w:ilvl w:val="0"/>
          <w:numId w:val="20"/>
        </w:numPr>
        <w:rPr>
          <w:lang w:val="en-US"/>
        </w:rPr>
      </w:pPr>
      <w:r>
        <w:rPr>
          <w:lang w:val="en-US"/>
        </w:rPr>
        <w:t xml:space="preserve">If the source is moving towards the </w:t>
      </w:r>
      <w:r w:rsidR="00BF09F9">
        <w:rPr>
          <w:lang w:val="en-US"/>
        </w:rPr>
        <w:t>observer, the observ</w:t>
      </w:r>
      <w:r w:rsidR="00943364">
        <w:rPr>
          <w:lang w:val="en-US"/>
        </w:rPr>
        <w:t xml:space="preserve">er will observe that the wavelength is </w:t>
      </w:r>
      <w:r w:rsidR="00DC369D">
        <w:rPr>
          <w:lang w:val="en-US"/>
        </w:rPr>
        <w:t>compressed (blue shift for light</w:t>
      </w:r>
      <w:r w:rsidR="00D8590E">
        <w:rPr>
          <w:lang w:val="en-US"/>
        </w:rPr>
        <w:t>)</w:t>
      </w:r>
      <w:r w:rsidR="00C31899">
        <w:rPr>
          <w:lang w:val="en-US"/>
        </w:rPr>
        <w:t xml:space="preserve">. </w:t>
      </w:r>
    </w:p>
    <w:p w14:paraId="27C36A96" w14:textId="448D79A9" w:rsidR="00633C5B" w:rsidRDefault="00633C5B" w:rsidP="00952C84">
      <w:pPr>
        <w:pStyle w:val="ListParagraph"/>
        <w:numPr>
          <w:ilvl w:val="0"/>
          <w:numId w:val="20"/>
        </w:numPr>
        <w:rPr>
          <w:lang w:val="en-US"/>
        </w:rPr>
      </w:pPr>
      <w:r>
        <w:rPr>
          <w:lang w:val="en-US"/>
        </w:rPr>
        <w:t xml:space="preserve">If the source is moving away from the observer, the observer will observe that the </w:t>
      </w:r>
      <w:r w:rsidR="0094199D">
        <w:rPr>
          <w:lang w:val="en-US"/>
        </w:rPr>
        <w:t xml:space="preserve">wavelength is </w:t>
      </w:r>
      <w:r w:rsidR="009B5BFC">
        <w:rPr>
          <w:lang w:val="en-US"/>
        </w:rPr>
        <w:t xml:space="preserve">elongated (red shift for light). </w:t>
      </w:r>
    </w:p>
    <w:p w14:paraId="2CA0342D" w14:textId="4DC17524" w:rsidR="00AA6210" w:rsidRDefault="00AA6210" w:rsidP="00952C84">
      <w:pPr>
        <w:pStyle w:val="ListParagraph"/>
        <w:numPr>
          <w:ilvl w:val="0"/>
          <w:numId w:val="20"/>
        </w:numPr>
        <w:rPr>
          <w:lang w:val="en-US"/>
        </w:rPr>
      </w:pPr>
      <w:r w:rsidRPr="008A10D2">
        <w:rPr>
          <w:b/>
          <w:lang w:val="en-US"/>
        </w:rPr>
        <w:t>Note</w:t>
      </w:r>
      <w:r w:rsidR="008A10D2">
        <w:rPr>
          <w:b/>
          <w:lang w:val="en-US"/>
        </w:rPr>
        <w:t>:</w:t>
      </w:r>
      <w:r w:rsidRPr="008A10D2">
        <w:rPr>
          <w:b/>
          <w:lang w:val="en-US"/>
        </w:rPr>
        <w:t xml:space="preserve"> </w:t>
      </w:r>
      <w:r w:rsidR="006C7A72">
        <w:rPr>
          <w:lang w:val="en-US"/>
        </w:rPr>
        <w:t>the</w:t>
      </w:r>
      <w:r>
        <w:rPr>
          <w:lang w:val="en-US"/>
        </w:rPr>
        <w:t xml:space="preserve"> Doppler shift cannot exceed the speed of light. </w:t>
      </w:r>
    </w:p>
    <w:p w14:paraId="7290A3F6" w14:textId="77777777" w:rsidR="00211F17" w:rsidRDefault="00211F17" w:rsidP="00211F17">
      <w:pPr>
        <w:rPr>
          <w:lang w:val="en-US"/>
        </w:rPr>
      </w:pPr>
    </w:p>
    <w:p w14:paraId="0ED2DAEA" w14:textId="77777777" w:rsidR="00211F17" w:rsidRDefault="00211F17" w:rsidP="00211F17">
      <w:pPr>
        <w:rPr>
          <w:lang w:val="en-US"/>
        </w:rPr>
      </w:pPr>
    </w:p>
    <w:p w14:paraId="5DE71091" w14:textId="77777777" w:rsidR="00211F17" w:rsidRDefault="00211F17" w:rsidP="00211F17">
      <w:pPr>
        <w:rPr>
          <w:lang w:val="en-US"/>
        </w:rPr>
      </w:pPr>
    </w:p>
    <w:p w14:paraId="2D0BB938" w14:textId="77777777" w:rsidR="00211F17" w:rsidRDefault="00211F17" w:rsidP="00211F17">
      <w:pPr>
        <w:rPr>
          <w:lang w:val="en-US"/>
        </w:rPr>
      </w:pPr>
    </w:p>
    <w:p w14:paraId="256C3B79" w14:textId="79DE6AC2" w:rsidR="00211F17" w:rsidRDefault="00211F17" w:rsidP="00211F17">
      <w:pPr>
        <w:pStyle w:val="Heading2"/>
        <w:rPr>
          <w:lang w:val="en-US"/>
        </w:rPr>
      </w:pPr>
      <w:r>
        <w:rPr>
          <w:lang w:val="en-US"/>
        </w:rPr>
        <w:lastRenderedPageBreak/>
        <w:t>Hertzsprung-Russel Diagram</w:t>
      </w:r>
    </w:p>
    <w:p w14:paraId="7E21487E" w14:textId="17973D0D" w:rsidR="00211F17" w:rsidRDefault="00A779F3" w:rsidP="00211F17">
      <w:pPr>
        <w:pStyle w:val="ListParagraph"/>
        <w:numPr>
          <w:ilvl w:val="0"/>
          <w:numId w:val="21"/>
        </w:numPr>
        <w:rPr>
          <w:lang w:val="en-US"/>
        </w:rPr>
      </w:pPr>
      <w:r>
        <w:rPr>
          <w:lang w:val="en-US"/>
        </w:rPr>
        <w:t>Color</w:t>
      </w:r>
      <w:r w:rsidR="00C16028">
        <w:rPr>
          <w:lang w:val="en-US"/>
        </w:rPr>
        <w:t xml:space="preserve"> is the log of the ratio of the fluxes. </w:t>
      </w:r>
    </w:p>
    <w:p w14:paraId="200DD0ED" w14:textId="1B47F8D7" w:rsidR="00A779F3" w:rsidRDefault="00A779F3" w:rsidP="00211F17">
      <w:pPr>
        <w:pStyle w:val="ListParagraph"/>
        <w:numPr>
          <w:ilvl w:val="0"/>
          <w:numId w:val="21"/>
        </w:numPr>
        <w:rPr>
          <w:lang w:val="en-US"/>
        </w:rPr>
      </w:pPr>
      <w:r>
        <w:rPr>
          <w:lang w:val="en-US"/>
        </w:rPr>
        <w:t>Essentially, the Hertzsprung Russel diagrams describe a relationship whereby colour correspo</w:t>
      </w:r>
      <w:r w:rsidR="00F0667A">
        <w:rPr>
          <w:lang w:val="en-US"/>
        </w:rPr>
        <w:t xml:space="preserve">nds to absolute magnitudes. </w:t>
      </w:r>
    </w:p>
    <w:p w14:paraId="332201A2" w14:textId="7A1FBEEB" w:rsidR="00F0667A" w:rsidRDefault="00F0667A" w:rsidP="00211F17">
      <w:pPr>
        <w:pStyle w:val="ListParagraph"/>
        <w:numPr>
          <w:ilvl w:val="0"/>
          <w:numId w:val="21"/>
        </w:numPr>
        <w:rPr>
          <w:lang w:val="en-US"/>
        </w:rPr>
      </w:pPr>
      <w:r>
        <w:rPr>
          <w:lang w:val="en-US"/>
        </w:rPr>
        <w:t xml:space="preserve">B-V is the absolute magnitude measured through blue filter, and absolute magnitude measured through </w:t>
      </w:r>
      <w:r w:rsidR="006C47EE">
        <w:rPr>
          <w:lang w:val="en-US"/>
        </w:rPr>
        <w:t xml:space="preserve">V filter. This tells us the ratio of the two fluxes. </w:t>
      </w:r>
    </w:p>
    <w:p w14:paraId="25783D26" w14:textId="5477EE27" w:rsidR="008A75A6" w:rsidRDefault="008A75A6" w:rsidP="00211F17">
      <w:pPr>
        <w:pStyle w:val="ListParagraph"/>
        <w:numPr>
          <w:ilvl w:val="0"/>
          <w:numId w:val="21"/>
        </w:numPr>
        <w:rPr>
          <w:lang w:val="en-US"/>
        </w:rPr>
      </w:pPr>
      <w:r>
        <w:rPr>
          <w:lang w:val="en-US"/>
        </w:rPr>
        <w:t>People would neasure fluxes, which gives luminosity, then measure fluxes through two different wavelengths</w:t>
      </w:r>
      <w:r w:rsidR="0093456A">
        <w:rPr>
          <w:lang w:val="en-US"/>
        </w:rPr>
        <w:t xml:space="preserve"> – so using two different filters</w:t>
      </w:r>
      <w:r>
        <w:rPr>
          <w:lang w:val="en-US"/>
        </w:rPr>
        <w:t xml:space="preserve">. Plot the colour, which is the log of the ratio of the fluxes. </w:t>
      </w:r>
    </w:p>
    <w:p w14:paraId="531052C5" w14:textId="77777777" w:rsidR="00F156EF" w:rsidRDefault="00F156EF" w:rsidP="00F156EF">
      <w:pPr>
        <w:rPr>
          <w:lang w:val="en-US"/>
        </w:rPr>
      </w:pPr>
    </w:p>
    <w:p w14:paraId="2CD5FAE1" w14:textId="195F8022" w:rsidR="00F156EF" w:rsidRDefault="00F156EF" w:rsidP="00F156EF">
      <w:pPr>
        <w:pStyle w:val="Heading3"/>
        <w:rPr>
          <w:lang w:val="en-US"/>
        </w:rPr>
      </w:pPr>
      <w:r>
        <w:rPr>
          <w:lang w:val="en-US"/>
        </w:rPr>
        <w:t>Three Key Features</w:t>
      </w:r>
    </w:p>
    <w:p w14:paraId="4184A94B" w14:textId="777AE759" w:rsidR="00F156EF" w:rsidRDefault="001C5465" w:rsidP="00F156EF">
      <w:pPr>
        <w:pStyle w:val="ListParagraph"/>
        <w:numPr>
          <w:ilvl w:val="0"/>
          <w:numId w:val="21"/>
        </w:numPr>
        <w:rPr>
          <w:lang w:val="en-US"/>
        </w:rPr>
      </w:pPr>
      <w:r>
        <w:rPr>
          <w:lang w:val="en-US"/>
        </w:rPr>
        <w:t>Main Sequence.</w:t>
      </w:r>
    </w:p>
    <w:p w14:paraId="410A2669" w14:textId="666B0EA2" w:rsidR="001C5465" w:rsidRDefault="001C5465" w:rsidP="00F156EF">
      <w:pPr>
        <w:pStyle w:val="ListParagraph"/>
        <w:numPr>
          <w:ilvl w:val="0"/>
          <w:numId w:val="21"/>
        </w:numPr>
        <w:rPr>
          <w:lang w:val="en-US"/>
        </w:rPr>
      </w:pPr>
      <w:r>
        <w:rPr>
          <w:lang w:val="en-US"/>
        </w:rPr>
        <w:t>Giants</w:t>
      </w:r>
    </w:p>
    <w:p w14:paraId="504E499E" w14:textId="0E269AAF" w:rsidR="001C5465" w:rsidRDefault="001C5465" w:rsidP="00F156EF">
      <w:pPr>
        <w:pStyle w:val="ListParagraph"/>
        <w:numPr>
          <w:ilvl w:val="0"/>
          <w:numId w:val="21"/>
        </w:numPr>
        <w:rPr>
          <w:lang w:val="en-US"/>
        </w:rPr>
      </w:pPr>
      <w:r>
        <w:rPr>
          <w:lang w:val="en-US"/>
        </w:rPr>
        <w:t>Dwarfs</w:t>
      </w:r>
    </w:p>
    <w:p w14:paraId="7A08EFAE" w14:textId="3E6360AA" w:rsidR="001C5465" w:rsidRDefault="001C5465" w:rsidP="00F156EF">
      <w:pPr>
        <w:pStyle w:val="ListParagraph"/>
        <w:numPr>
          <w:ilvl w:val="0"/>
          <w:numId w:val="21"/>
        </w:numPr>
        <w:rPr>
          <w:lang w:val="en-US"/>
        </w:rPr>
      </w:pPr>
      <w:r>
        <w:rPr>
          <w:lang w:val="en-US"/>
        </w:rPr>
        <w:t xml:space="preserve">Each of these key regions represent some relationship between colour and absolute magnitude. </w:t>
      </w:r>
    </w:p>
    <w:p w14:paraId="010A4309" w14:textId="07652FC2" w:rsidR="005F1E59" w:rsidRDefault="005F1E59" w:rsidP="005F1E59">
      <w:pPr>
        <w:ind w:left="360"/>
        <w:rPr>
          <w:lang w:val="en-US"/>
        </w:rPr>
      </w:pPr>
    </w:p>
    <w:p w14:paraId="157538CB" w14:textId="77777777" w:rsidR="005F1E59" w:rsidRDefault="005F1E59" w:rsidP="005F1E59">
      <w:pPr>
        <w:ind w:left="360"/>
        <w:rPr>
          <w:lang w:val="en-US"/>
        </w:rPr>
      </w:pPr>
    </w:p>
    <w:p w14:paraId="2860672A" w14:textId="77777777" w:rsidR="005F1E59" w:rsidRPr="005F1E59" w:rsidRDefault="005F1E59" w:rsidP="005F1E59">
      <w:pPr>
        <w:ind w:left="360"/>
        <w:rPr>
          <w:lang w:val="en-US"/>
        </w:rPr>
      </w:pPr>
    </w:p>
    <w:bookmarkEnd w:id="0"/>
    <w:bookmarkEnd w:id="1"/>
    <w:p w14:paraId="70D26A12" w14:textId="0C74D90A" w:rsidR="00B034FE" w:rsidRDefault="00C65997" w:rsidP="00B034FE">
      <w:pPr>
        <w:rPr>
          <w:lang w:val="en-US"/>
        </w:rPr>
      </w:pPr>
      <w:r>
        <w:rPr>
          <w:noProof/>
          <w:lang w:val="en-US"/>
        </w:rPr>
        <w:drawing>
          <wp:inline distT="0" distB="0" distL="0" distR="0" wp14:anchorId="79B71EBC" wp14:editId="012304CB">
            <wp:extent cx="5080000" cy="523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diagram1.jpg"/>
                    <pic:cNvPicPr/>
                  </pic:nvPicPr>
                  <pic:blipFill>
                    <a:blip r:embed="rId10">
                      <a:extLst>
                        <a:ext uri="{28A0092B-C50C-407E-A947-70E740481C1C}">
                          <a14:useLocalDpi xmlns:a14="http://schemas.microsoft.com/office/drawing/2010/main" val="0"/>
                        </a:ext>
                      </a:extLst>
                    </a:blip>
                    <a:stretch>
                      <a:fillRect/>
                    </a:stretch>
                  </pic:blipFill>
                  <pic:spPr>
                    <a:xfrm>
                      <a:off x="0" y="0"/>
                      <a:ext cx="5080000" cy="5232400"/>
                    </a:xfrm>
                    <a:prstGeom prst="rect">
                      <a:avLst/>
                    </a:prstGeom>
                  </pic:spPr>
                </pic:pic>
              </a:graphicData>
            </a:graphic>
          </wp:inline>
        </w:drawing>
      </w:r>
    </w:p>
    <w:p w14:paraId="398FD0DB" w14:textId="77777777" w:rsidR="00E43C9E" w:rsidRDefault="00C65997" w:rsidP="00C65997">
      <w:pPr>
        <w:pStyle w:val="ListParagraph"/>
        <w:numPr>
          <w:ilvl w:val="0"/>
          <w:numId w:val="21"/>
        </w:numPr>
        <w:rPr>
          <w:lang w:val="en-US"/>
        </w:rPr>
      </w:pPr>
      <w:r>
        <w:rPr>
          <w:lang w:val="en-US"/>
        </w:rPr>
        <w:lastRenderedPageBreak/>
        <w:t xml:space="preserve">The diagram above illustrates the main regions (disregarding the supergiants). </w:t>
      </w:r>
      <w:r w:rsidR="00A02516">
        <w:rPr>
          <w:lang w:val="en-US"/>
        </w:rPr>
        <w:t xml:space="preserve">What the diagram does is allow us to </w:t>
      </w:r>
      <w:r w:rsidR="00885A8B">
        <w:rPr>
          <w:lang w:val="en-US"/>
        </w:rPr>
        <w:t xml:space="preserve">describe a relationship between mass, absolute magnitudes (luminosity) and </w:t>
      </w:r>
      <w:r w:rsidR="00EC67B9">
        <w:rPr>
          <w:lang w:val="en-US"/>
        </w:rPr>
        <w:t>colour (described as spectral</w:t>
      </w:r>
      <w:r w:rsidR="00263EE4">
        <w:rPr>
          <w:lang w:val="en-US"/>
        </w:rPr>
        <w:t xml:space="preserve"> class in the diagram, x axis), which in turn co</w:t>
      </w:r>
      <w:r w:rsidR="00E5418E">
        <w:rPr>
          <w:lang w:val="en-US"/>
        </w:rPr>
        <w:t xml:space="preserve">rrelated to surface temperature due to Wien’s Law. </w:t>
      </w:r>
    </w:p>
    <w:p w14:paraId="3A4DFE52" w14:textId="77777777" w:rsidR="00E43C9E" w:rsidRDefault="00E43C9E" w:rsidP="00E43C9E">
      <w:pPr>
        <w:rPr>
          <w:lang w:val="en-US"/>
        </w:rPr>
      </w:pPr>
    </w:p>
    <w:p w14:paraId="2D1DD5DC" w14:textId="77777777" w:rsidR="00CA4A2C" w:rsidRDefault="003410AE" w:rsidP="003410AE">
      <w:pPr>
        <w:pStyle w:val="Heading2"/>
        <w:rPr>
          <w:lang w:val="en-US"/>
        </w:rPr>
      </w:pPr>
      <w:r>
        <w:rPr>
          <w:lang w:val="en-US"/>
        </w:rPr>
        <w:t>Binary Systems</w:t>
      </w:r>
    </w:p>
    <w:p w14:paraId="533C2947" w14:textId="01132C08" w:rsidR="00B034FE" w:rsidRDefault="006228E0" w:rsidP="002926E4">
      <w:pPr>
        <w:pStyle w:val="ListParagraph"/>
        <w:numPr>
          <w:ilvl w:val="0"/>
          <w:numId w:val="21"/>
        </w:numPr>
        <w:rPr>
          <w:lang w:val="en-US"/>
        </w:rPr>
      </w:pPr>
      <w:r>
        <w:rPr>
          <w:lang w:val="en-US"/>
        </w:rPr>
        <w:t xml:space="preserve">Two stars in mutual gravitational attraction, orbiting a common center of mass. </w:t>
      </w:r>
    </w:p>
    <w:p w14:paraId="274A0C98" w14:textId="7E00DDCC" w:rsidR="00A17949" w:rsidRDefault="00A17949" w:rsidP="002926E4">
      <w:pPr>
        <w:pStyle w:val="ListParagraph"/>
        <w:numPr>
          <w:ilvl w:val="0"/>
          <w:numId w:val="21"/>
        </w:numPr>
        <w:rPr>
          <w:lang w:val="en-US"/>
        </w:rPr>
      </w:pPr>
      <w:r>
        <w:rPr>
          <w:lang w:val="en-US"/>
        </w:rPr>
        <w:t xml:space="preserve">The study of Binary Systems allowed the </w:t>
      </w:r>
      <w:r w:rsidR="006A1C21">
        <w:rPr>
          <w:lang w:val="en-US"/>
        </w:rPr>
        <w:t>following</w:t>
      </w:r>
      <w:r>
        <w:rPr>
          <w:lang w:val="en-US"/>
        </w:rPr>
        <w:t>:</w:t>
      </w:r>
    </w:p>
    <w:p w14:paraId="6D6BD4AF" w14:textId="3412FB7E" w:rsidR="00A17949" w:rsidRDefault="008D1E57" w:rsidP="00A17949">
      <w:pPr>
        <w:pStyle w:val="ListParagraph"/>
        <w:numPr>
          <w:ilvl w:val="1"/>
          <w:numId w:val="21"/>
        </w:numPr>
        <w:rPr>
          <w:lang w:val="en-US"/>
        </w:rPr>
      </w:pPr>
      <w:r>
        <w:rPr>
          <w:lang w:val="en-US"/>
        </w:rPr>
        <w:t xml:space="preserve">Establishing the </w:t>
      </w:r>
      <w:r w:rsidR="00A17949">
        <w:rPr>
          <w:lang w:val="en-US"/>
        </w:rPr>
        <w:t>Luminosity and Mass</w:t>
      </w:r>
      <w:r w:rsidR="00BA2E46">
        <w:rPr>
          <w:lang w:val="en-US"/>
        </w:rPr>
        <w:t xml:space="preserve"> relationship</w:t>
      </w:r>
      <w:r w:rsidR="00A17949">
        <w:rPr>
          <w:lang w:val="en-US"/>
        </w:rPr>
        <w:t xml:space="preserve">. </w:t>
      </w:r>
    </w:p>
    <w:p w14:paraId="4C7B4AC3" w14:textId="259610E7" w:rsidR="006A1C21" w:rsidRDefault="007C4A7B" w:rsidP="00A17949">
      <w:pPr>
        <w:pStyle w:val="ListParagraph"/>
        <w:numPr>
          <w:ilvl w:val="1"/>
          <w:numId w:val="21"/>
        </w:numPr>
        <w:rPr>
          <w:lang w:val="en-US"/>
        </w:rPr>
      </w:pPr>
      <w:r>
        <w:rPr>
          <w:lang w:val="en-US"/>
        </w:rPr>
        <w:t>Explaining the Main Sequence in terms of mass delineation</w:t>
      </w:r>
    </w:p>
    <w:p w14:paraId="4A14B548" w14:textId="0C7E0B80" w:rsidR="0069767C" w:rsidRDefault="0069767C" w:rsidP="00A17949">
      <w:pPr>
        <w:pStyle w:val="ListParagraph"/>
        <w:numPr>
          <w:ilvl w:val="1"/>
          <w:numId w:val="21"/>
        </w:numPr>
        <w:rPr>
          <w:lang w:val="en-US"/>
        </w:rPr>
      </w:pPr>
      <w:r>
        <w:rPr>
          <w:lang w:val="en-US"/>
        </w:rPr>
        <w:t xml:space="preserve">Calibrating stellar Main Sequence lifetimes. </w:t>
      </w:r>
    </w:p>
    <w:p w14:paraId="21A4C930" w14:textId="2FA9F0DE" w:rsidR="00421C48" w:rsidRDefault="00421C48" w:rsidP="00421C48">
      <w:pPr>
        <w:pStyle w:val="ListParagraph"/>
        <w:numPr>
          <w:ilvl w:val="0"/>
          <w:numId w:val="21"/>
        </w:numPr>
        <w:rPr>
          <w:lang w:val="en-US"/>
        </w:rPr>
      </w:pPr>
      <w:r>
        <w:rPr>
          <w:lang w:val="en-US"/>
        </w:rPr>
        <w:t xml:space="preserve">There are two main types of binary systems: </w:t>
      </w:r>
    </w:p>
    <w:p w14:paraId="2125513A" w14:textId="71B97DAF" w:rsidR="00421C48" w:rsidRDefault="00421C48" w:rsidP="00421C48">
      <w:pPr>
        <w:pStyle w:val="ListParagraph"/>
        <w:numPr>
          <w:ilvl w:val="1"/>
          <w:numId w:val="21"/>
        </w:numPr>
        <w:rPr>
          <w:lang w:val="en-US"/>
        </w:rPr>
      </w:pPr>
      <w:r>
        <w:rPr>
          <w:lang w:val="en-US"/>
        </w:rPr>
        <w:t xml:space="preserve">Visual: This simply refers to two </w:t>
      </w:r>
      <w:r w:rsidR="00EE3A98">
        <w:rPr>
          <w:lang w:val="en-US"/>
        </w:rPr>
        <w:t xml:space="preserve">stars seen moving together, but not necessarily </w:t>
      </w:r>
      <w:r w:rsidR="00E85CB7">
        <w:rPr>
          <w:lang w:val="en-US"/>
        </w:rPr>
        <w:t xml:space="preserve">orbiting a common center of gravity. </w:t>
      </w:r>
    </w:p>
    <w:p w14:paraId="0C54FBA1" w14:textId="7290A98A" w:rsidR="005920BC" w:rsidRDefault="005920BC" w:rsidP="00421C48">
      <w:pPr>
        <w:pStyle w:val="ListParagraph"/>
        <w:numPr>
          <w:ilvl w:val="1"/>
          <w:numId w:val="21"/>
        </w:numPr>
        <w:rPr>
          <w:lang w:val="en-US"/>
        </w:rPr>
      </w:pPr>
      <w:r>
        <w:rPr>
          <w:lang w:val="en-US"/>
        </w:rPr>
        <w:t xml:space="preserve">Close Binaries: Not separtated as two binaries in the star (too close). </w:t>
      </w:r>
      <w:r w:rsidR="00AE46B1">
        <w:rPr>
          <w:lang w:val="en-US"/>
        </w:rPr>
        <w:t>This in turn includes two other binary types:</w:t>
      </w:r>
    </w:p>
    <w:p w14:paraId="1F7615DB" w14:textId="0FDF641B" w:rsidR="00AD7346" w:rsidRDefault="00AE46B1" w:rsidP="009A5749">
      <w:pPr>
        <w:pStyle w:val="ListParagraph"/>
        <w:numPr>
          <w:ilvl w:val="2"/>
          <w:numId w:val="21"/>
        </w:numPr>
        <w:rPr>
          <w:lang w:val="en-US"/>
        </w:rPr>
      </w:pPr>
      <w:r>
        <w:rPr>
          <w:lang w:val="en-US"/>
        </w:rPr>
        <w:t>Spectroscopic binaries: 2 stars with Doppler shifts in opposite dir</w:t>
      </w:r>
      <w:r w:rsidR="00AD7346">
        <w:rPr>
          <w:lang w:val="en-US"/>
        </w:rPr>
        <w:t xml:space="preserve">ections, varying as they orbit the common center of mass. </w:t>
      </w:r>
    </w:p>
    <w:p w14:paraId="50630646" w14:textId="227DE77D" w:rsidR="00AE46B1" w:rsidRDefault="009A5749" w:rsidP="00D7256A">
      <w:pPr>
        <w:pStyle w:val="ListParagraph"/>
        <w:numPr>
          <w:ilvl w:val="2"/>
          <w:numId w:val="21"/>
        </w:numPr>
        <w:rPr>
          <w:lang w:val="en-US"/>
        </w:rPr>
      </w:pPr>
      <w:r w:rsidRPr="00C51A49">
        <w:rPr>
          <w:lang w:val="en-US"/>
        </w:rPr>
        <w:t>Eclipsing binaries:</w:t>
      </w:r>
      <w:r w:rsidR="00C51A49">
        <w:rPr>
          <w:lang w:val="en-US"/>
        </w:rPr>
        <w:t xml:space="preserve"> Regular eclipses of one start by its companion, and vice </w:t>
      </w:r>
      <w:r w:rsidR="00F76E00">
        <w:rPr>
          <w:lang w:val="en-US"/>
        </w:rPr>
        <w:t xml:space="preserve">versa half an orbit later. </w:t>
      </w:r>
    </w:p>
    <w:p w14:paraId="6F32DEA2" w14:textId="77777777" w:rsidR="0097414D" w:rsidRDefault="0097414D" w:rsidP="00844726">
      <w:pPr>
        <w:rPr>
          <w:lang w:val="en-US"/>
        </w:rPr>
      </w:pPr>
    </w:p>
    <w:p w14:paraId="50F93211" w14:textId="78B618DE" w:rsidR="00844726" w:rsidRDefault="00844726" w:rsidP="005A4DEF">
      <w:pPr>
        <w:pStyle w:val="NoSpacing"/>
        <w:rPr>
          <w:lang w:val="en-US"/>
        </w:rPr>
      </w:pPr>
      <w:r>
        <w:rPr>
          <w:lang w:val="en-US"/>
        </w:rPr>
        <w:t>Main Sequence Lifetimes</w:t>
      </w:r>
      <w:r w:rsidR="007C2E07">
        <w:rPr>
          <w:lang w:val="en-US"/>
        </w:rPr>
        <w:br/>
      </w:r>
      <w:r w:rsidR="007C2E07">
        <w:rPr>
          <w:lang w:val="en-US"/>
        </w:rPr>
        <w:br/>
      </w:r>
      <m:oMathPara>
        <m:oMath>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m:t>
                      </m:r>
                    </m:num>
                    <m:den>
                      <m:sSub>
                        <m:sSubPr>
                          <m:ctrlPr>
                            <w:rPr>
                              <w:rFonts w:ascii="Cambria Math" w:hAnsi="Cambria Math"/>
                            </w:rPr>
                          </m:ctrlPr>
                        </m:sSubPr>
                        <m:e>
                          <m:r>
                            <w:rPr>
                              <w:rFonts w:ascii="Cambria Math" w:hAnsi="Cambria Math"/>
                            </w:rPr>
                            <m:t>M</m:t>
                          </m:r>
                        </m:e>
                        <m:sub>
                          <m:r>
                            <m:rPr>
                              <m:sty m:val="p"/>
                            </m:rPr>
                            <w:rPr>
                              <w:rFonts w:ascii="Cambria Math" w:hAnsi="Cambria Math"/>
                            </w:rPr>
                            <m:t>0</m:t>
                          </m:r>
                        </m:sub>
                      </m:sSub>
                    </m:den>
                  </m:f>
                </m:e>
              </m:d>
            </m:e>
            <m:sup>
              <m:r>
                <m:rPr>
                  <m:sty m:val="p"/>
                </m:rPr>
                <w:rPr>
                  <w:rFonts w:ascii="Cambria Math" w:hAnsi="Cambria Math"/>
                </w:rPr>
                <m:t>-2.5</m:t>
              </m:r>
            </m:sup>
          </m:sSup>
          <m:r>
            <m:rPr>
              <m:sty m:val="p"/>
            </m:rPr>
            <w:rPr>
              <w:rFonts w:ascii="Cambria Math" w:hAnsi="Cambria Math"/>
            </w:rPr>
            <w:br/>
          </m:r>
        </m:oMath>
      </m:oMathPara>
    </w:p>
    <w:p w14:paraId="1D10A9E0" w14:textId="1D31D757" w:rsidR="00446674" w:rsidRDefault="00A42340" w:rsidP="00BD6B1B">
      <w:pPr>
        <w:pStyle w:val="ListParagraph"/>
        <w:numPr>
          <w:ilvl w:val="0"/>
          <w:numId w:val="21"/>
        </w:numPr>
        <w:rPr>
          <w:lang w:val="en-US"/>
        </w:rPr>
      </w:pPr>
      <w:r>
        <w:rPr>
          <w:lang w:val="en-US"/>
        </w:rPr>
        <w:t xml:space="preserve">The main sequence life time simply refers to the average lifetime for stars found on the </w:t>
      </w:r>
      <w:r w:rsidR="00544439">
        <w:rPr>
          <w:lang w:val="en-US"/>
        </w:rPr>
        <w:t xml:space="preserve">main sequence as given by the </w:t>
      </w:r>
      <w:r w:rsidR="00D8162C">
        <w:rPr>
          <w:lang w:val="en-US"/>
        </w:rPr>
        <w:t xml:space="preserve">Hertzsprung Russel Diagram. </w:t>
      </w:r>
      <w:r w:rsidR="00446674">
        <w:rPr>
          <w:lang w:val="en-US"/>
        </w:rPr>
        <w:br/>
      </w:r>
      <w:r w:rsidR="00446674">
        <w:rPr>
          <w:lang w:val="en-US"/>
        </w:rPr>
        <w:br/>
      </w:r>
      <w:r w:rsidR="00446674">
        <w:rPr>
          <w:lang w:val="en-US"/>
        </w:rPr>
        <w:br/>
      </w:r>
    </w:p>
    <w:p w14:paraId="03CBCA17" w14:textId="53B00C94" w:rsidR="00BD6B1B" w:rsidRDefault="00696C49" w:rsidP="00696C49">
      <w:pPr>
        <w:pStyle w:val="Heading1"/>
        <w:rPr>
          <w:lang w:val="en-US"/>
        </w:rPr>
      </w:pPr>
      <w:r>
        <w:rPr>
          <w:lang w:val="en-US"/>
        </w:rPr>
        <w:t>Initial Mass Function</w:t>
      </w:r>
    </w:p>
    <w:p w14:paraId="23DF7D62" w14:textId="77777777" w:rsidR="00696C49" w:rsidRDefault="00696C49" w:rsidP="00696C49">
      <w:pPr>
        <w:rPr>
          <w:lang w:val="en-US"/>
        </w:rPr>
      </w:pPr>
    </w:p>
    <w:p w14:paraId="4FD9D67E" w14:textId="18E30169" w:rsidR="00696C49" w:rsidRPr="00696C49" w:rsidRDefault="00696C49" w:rsidP="00696C49">
      <w:pPr>
        <w:rPr>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m:t>
              </m:r>
            </m:e>
          </m:d>
          <m:r>
            <w:rPr>
              <w:rFonts w:ascii="Cambria Math" w:hAnsi="Cambria Math"/>
              <w:lang w:val="en-US"/>
            </w:rPr>
            <m:t>dM∝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sup>
          </m:sSup>
          <m:r>
            <w:rPr>
              <w:rFonts w:ascii="Cambria Math" w:hAnsi="Cambria Math"/>
              <w:lang w:val="en-US"/>
            </w:rPr>
            <m:t xml:space="preserve">  | 0.1&lt;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&lt;20</m:t>
          </m:r>
        </m:oMath>
      </m:oMathPara>
    </w:p>
    <w:p w14:paraId="042216C4" w14:textId="55C2CE54" w:rsidR="0051359D" w:rsidRDefault="0051359D" w:rsidP="0051359D">
      <w:pPr>
        <w:ind w:left="360"/>
        <w:rPr>
          <w:lang w:val="en-US"/>
        </w:rPr>
      </w:pPr>
    </w:p>
    <w:p w14:paraId="02A82774" w14:textId="18D5E371" w:rsidR="00B73615" w:rsidRPr="00B73615" w:rsidRDefault="00696C49" w:rsidP="0051359D">
      <w:pPr>
        <w:ind w:left="360"/>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f>
            <m:fPr>
              <m:ctrlPr>
                <w:rPr>
                  <w:rFonts w:ascii="Cambria Math" w:hAnsi="Cambria Math"/>
                  <w:i/>
                  <w:lang w:val="en-US"/>
                </w:rPr>
              </m:ctrlPr>
            </m:fPr>
            <m:num>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-7/3</m:t>
                      </m:r>
                    </m:sup>
                  </m:sSup>
                </m:e>
              </m:nary>
              <m:r>
                <w:rPr>
                  <w:rFonts w:ascii="Cambria Math" w:hAnsi="Cambria Math"/>
                  <w:lang w:val="en-US"/>
                </w:rPr>
                <m:t>×M dM</m:t>
              </m:r>
            </m:num>
            <m:den>
              <m:nary>
                <m:naryPr>
                  <m:limLoc m:val="undOvr"/>
                  <m:ctrlPr>
                    <w:rPr>
                      <w:rFonts w:ascii="Cambria Math" w:hAnsi="Cambria Math"/>
                      <w:i/>
                      <w:lang w:val="en-US"/>
                    </w:rPr>
                  </m:ctrlPr>
                </m:naryPr>
                <m:sub>
                  <m:r>
                    <w:rPr>
                      <w:rFonts w:ascii="Cambria Math" w:hAnsi="Cambria Math"/>
                      <w:lang w:val="en-US"/>
                    </w:rPr>
                    <m:t>0.1</m:t>
                  </m:r>
                </m:sub>
                <m:sup>
                  <m:r>
                    <w:rPr>
                      <w:rFonts w:ascii="Cambria Math" w:hAnsi="Cambria Math"/>
                      <w:lang w:val="en-US"/>
                    </w:rPr>
                    <m:t>20</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sup>
                  </m:sSup>
                  <m:r>
                    <w:rPr>
                      <w:rFonts w:ascii="Cambria Math" w:hAnsi="Cambria Math"/>
                      <w:lang w:val="en-US"/>
                    </w:rPr>
                    <m:t>×M dM</m:t>
                  </m:r>
                </m:e>
              </m:nary>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p>
                    </m:e>
                  </m:d>
                </m:e>
                <m:sub>
                  <m:r>
                    <w:rPr>
                      <w:rFonts w:ascii="Cambria Math" w:hAnsi="Cambria Math"/>
                      <w:lang w:val="en-US"/>
                    </w:rPr>
                    <m:t>b</m:t>
                  </m:r>
                </m:sub>
                <m:sup>
                  <m:r>
                    <w:rPr>
                      <w:rFonts w:ascii="Cambria Math" w:hAnsi="Cambria Math"/>
                      <w:lang w:val="en-US"/>
                    </w:rPr>
                    <m:t>a</m:t>
                  </m:r>
                </m:sup>
              </m:sSubSup>
            </m:num>
            <m:den>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up>
                      </m:sSup>
                      <m:r>
                        <w:rPr>
                          <w:rFonts w:ascii="Cambria Math" w:hAnsi="Cambria Math"/>
                          <w:lang w:val="en-US"/>
                        </w:rPr>
                        <m:t xml:space="preserve"> </m:t>
                      </m:r>
                    </m:e>
                  </m:d>
                </m:e>
                <m:sub>
                  <m:r>
                    <w:rPr>
                      <w:rFonts w:ascii="Cambria Math" w:hAnsi="Cambria Math"/>
                      <w:lang w:val="en-US"/>
                    </w:rPr>
                    <m:t>20</m:t>
                  </m:r>
                </m:sub>
                <m:sup>
                  <m:r>
                    <w:rPr>
                      <w:rFonts w:ascii="Cambria Math" w:hAnsi="Cambria Math"/>
                      <w:lang w:val="en-US"/>
                    </w:rPr>
                    <m:t>0.1</m:t>
                  </m:r>
                </m:sup>
              </m:sSubSup>
            </m:den>
          </m:f>
          <m:r>
            <m:rPr>
              <m:sty m:val="p"/>
            </m:rPr>
            <w:rPr>
              <w:lang w:val="en-US"/>
            </w:rPr>
            <w:br/>
          </m:r>
        </m:oMath>
        <m:oMath>
          <m:r>
            <m:rPr>
              <m:sty m:val="p"/>
            </m:rPr>
            <w:rPr>
              <w:lang w:val="en-US"/>
            </w:rPr>
            <w:br/>
          </m:r>
        </m:oMath>
        <m:oMath>
          <m:r>
            <w:rPr>
              <w:rFonts w:ascii="Cambria Math" w:hAnsi="Cambria Math"/>
              <w:lang w:val="en-US"/>
            </w:rPr>
            <m:t>f</m:t>
          </m:r>
          <m:d>
            <m:dPr>
              <m:ctrlPr>
                <w:rPr>
                  <w:rFonts w:ascii="Cambria Math" w:hAnsi="Cambria Math"/>
                  <w:i/>
                  <w:lang w:val="en-US"/>
                </w:rPr>
              </m:ctrlPr>
            </m:dPr>
            <m:e>
              <m:r>
                <w:rPr>
                  <w:rFonts w:ascii="Cambria Math" w:hAnsi="Cambria Math"/>
                  <w:lang w:val="en-US"/>
                </w:rPr>
                <m:t>M</m:t>
              </m:r>
            </m:e>
          </m:d>
          <m:r>
            <w:rPr>
              <w:rFonts w:ascii="Cambria Math" w:hAnsi="Cambria Math"/>
              <w:lang w:val="en-US"/>
            </w:rPr>
            <m:t>=</m:t>
          </m:r>
          <m:f>
            <m:fPr>
              <m:ctrlPr>
                <w:rPr>
                  <w:rFonts w:ascii="Cambria Math" w:hAnsi="Cambria Math"/>
                  <w:i/>
                  <w:lang w:val="en-US"/>
                </w:rPr>
              </m:ctrlPr>
            </m:fPr>
            <m:num>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-7/3</m:t>
                      </m:r>
                    </m:sup>
                  </m:sSup>
                </m:e>
              </m:nary>
              <m:r>
                <w:rPr>
                  <w:rFonts w:ascii="Cambria Math" w:hAnsi="Cambria Math"/>
                  <w:lang w:val="en-US"/>
                </w:rPr>
                <m:t xml:space="preserve"> dM</m:t>
              </m:r>
            </m:num>
            <m:den>
              <m:nary>
                <m:naryPr>
                  <m:limLoc m:val="undOvr"/>
                  <m:ctrlPr>
                    <w:rPr>
                      <w:rFonts w:ascii="Cambria Math" w:hAnsi="Cambria Math"/>
                      <w:i/>
                      <w:lang w:val="en-US"/>
                    </w:rPr>
                  </m:ctrlPr>
                </m:naryPr>
                <m:sub>
                  <m:r>
                    <w:rPr>
                      <w:rFonts w:ascii="Cambria Math" w:hAnsi="Cambria Math"/>
                      <w:lang w:val="en-US"/>
                    </w:rPr>
                    <m:t>0.1</m:t>
                  </m:r>
                </m:sub>
                <m:sup>
                  <m:r>
                    <w:rPr>
                      <w:rFonts w:ascii="Cambria Math" w:hAnsi="Cambria Math"/>
                      <w:lang w:val="en-US"/>
                    </w:rPr>
                    <m:t>20</m:t>
                  </m:r>
                </m:sup>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sup>
                  </m:sSup>
                  <m:r>
                    <w:rPr>
                      <w:rFonts w:ascii="Cambria Math" w:hAnsi="Cambria Math"/>
                      <w:lang w:val="en-US"/>
                    </w:rPr>
                    <m:t xml:space="preserve"> dM</m:t>
                  </m:r>
                </m:e>
              </m:nary>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sup>
                      </m:sSup>
                    </m:e>
                  </m:d>
                </m:e>
                <m:sub>
                  <m:r>
                    <w:rPr>
                      <w:rFonts w:ascii="Cambria Math" w:hAnsi="Cambria Math"/>
                      <w:lang w:val="en-US"/>
                    </w:rPr>
                    <m:t>b</m:t>
                  </m:r>
                </m:sub>
                <m:sup>
                  <m:r>
                    <w:rPr>
                      <w:rFonts w:ascii="Cambria Math" w:hAnsi="Cambria Math"/>
                      <w:lang w:val="en-US"/>
                    </w:rPr>
                    <m:t>a</m:t>
                  </m:r>
                </m:sup>
              </m:sSubSup>
            </m:num>
            <m:den>
              <m:sSubSup>
                <m:sSubSupPr>
                  <m:ctrlPr>
                    <w:rPr>
                      <w:rFonts w:ascii="Cambria Math" w:hAnsi="Cambria Math"/>
                      <w:i/>
                      <w:lang w:val="en-US"/>
                    </w:rPr>
                  </m:ctrlPr>
                </m:sSub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sup>
                      </m:sSup>
                      <m:r>
                        <w:rPr>
                          <w:rFonts w:ascii="Cambria Math" w:hAnsi="Cambria Math"/>
                          <w:lang w:val="en-US"/>
                        </w:rPr>
                        <m:t xml:space="preserve"> </m:t>
                      </m:r>
                    </m:e>
                  </m:d>
                </m:e>
                <m:sub>
                  <m:r>
                    <w:rPr>
                      <w:rFonts w:ascii="Cambria Math" w:hAnsi="Cambria Math"/>
                      <w:lang w:val="en-US"/>
                    </w:rPr>
                    <m:t>20</m:t>
                  </m:r>
                </m:sub>
                <m:sup>
                  <m:r>
                    <w:rPr>
                      <w:rFonts w:ascii="Cambria Math" w:hAnsi="Cambria Math"/>
                      <w:lang w:val="en-US"/>
                    </w:rPr>
                    <m:t>0.1</m:t>
                  </m:r>
                </m:sup>
              </m:sSubSup>
            </m:den>
          </m:f>
        </m:oMath>
      </m:oMathPara>
    </w:p>
    <w:p w14:paraId="420727CB" w14:textId="77777777" w:rsidR="00B73615" w:rsidRDefault="00B73615" w:rsidP="0051359D">
      <w:pPr>
        <w:ind w:left="360"/>
        <w:rPr>
          <w:lang w:val="en-US"/>
        </w:rPr>
      </w:pPr>
    </w:p>
    <w:p w14:paraId="2ED80642" w14:textId="509FB63B" w:rsidR="00F048CA" w:rsidRDefault="00E90451" w:rsidP="00BB2F48">
      <w:pPr>
        <w:pStyle w:val="ListParagraph"/>
        <w:numPr>
          <w:ilvl w:val="0"/>
          <w:numId w:val="21"/>
        </w:numPr>
        <w:rPr>
          <w:lang w:val="en-US"/>
        </w:rPr>
      </w:pPr>
      <w:r w:rsidRPr="00BB2F48">
        <w:rPr>
          <w:lang w:val="en-US"/>
        </w:rPr>
        <w:lastRenderedPageBreak/>
        <w:t xml:space="preserve">Here, F(N) represents the </w:t>
      </w:r>
      <w:r w:rsidR="00EE31F5" w:rsidRPr="00BB2F48">
        <w:rPr>
          <w:lang w:val="en-US"/>
        </w:rPr>
        <w:t xml:space="preserve">represents </w:t>
      </w:r>
      <w:r w:rsidR="002170E4" w:rsidRPr="00BB2F48">
        <w:rPr>
          <w:lang w:val="en-US"/>
        </w:rPr>
        <w:t xml:space="preserve">the proportion of </w:t>
      </w:r>
      <w:r w:rsidR="003952B7">
        <w:rPr>
          <w:b/>
          <w:lang w:val="en-US"/>
        </w:rPr>
        <w:t xml:space="preserve">number of </w:t>
      </w:r>
      <w:r w:rsidR="005E350F" w:rsidRPr="00BB2F48">
        <w:rPr>
          <w:lang w:val="en-US"/>
        </w:rPr>
        <w:t>st</w:t>
      </w:r>
      <w:r w:rsidR="00753C81" w:rsidRPr="00BB2F48">
        <w:rPr>
          <w:lang w:val="en-US"/>
        </w:rPr>
        <w:t xml:space="preserve">ars with mass between </w:t>
      </w:r>
      <w:r w:rsidR="00B34447">
        <w:rPr>
          <w:lang w:val="en-US"/>
        </w:rPr>
        <w:t>“a” and “b”</w:t>
      </w:r>
      <w:r w:rsidR="006209DF">
        <w:rPr>
          <w:lang w:val="en-US"/>
        </w:rPr>
        <w:t xml:space="preserve">. </w:t>
      </w:r>
    </w:p>
    <w:p w14:paraId="172349B3" w14:textId="77777777" w:rsidR="00A97E57" w:rsidRDefault="006E590D" w:rsidP="00BB2F48">
      <w:pPr>
        <w:pStyle w:val="ListParagraph"/>
        <w:numPr>
          <w:ilvl w:val="0"/>
          <w:numId w:val="21"/>
        </w:numPr>
        <w:rPr>
          <w:lang w:val="en-US"/>
        </w:rPr>
      </w:pPr>
      <w:r>
        <w:rPr>
          <w:lang w:val="en-US"/>
        </w:rPr>
        <w:t xml:space="preserve">F(M) </w:t>
      </w:r>
      <w:r w:rsidR="00C86689">
        <w:rPr>
          <w:lang w:val="en-US"/>
        </w:rPr>
        <w:t xml:space="preserve">represents the </w:t>
      </w:r>
      <w:r w:rsidR="00120E38">
        <w:rPr>
          <w:lang w:val="en-US"/>
        </w:rPr>
        <w:t xml:space="preserve">proportion of </w:t>
      </w:r>
      <w:r w:rsidR="00705644">
        <w:rPr>
          <w:lang w:val="en-US"/>
        </w:rPr>
        <w:t xml:space="preserve">the </w:t>
      </w:r>
      <w:r w:rsidR="00705644" w:rsidRPr="00B36850">
        <w:rPr>
          <w:b/>
          <w:lang w:val="en-US"/>
        </w:rPr>
        <w:t xml:space="preserve">total </w:t>
      </w:r>
      <w:r w:rsidR="0046649F" w:rsidRPr="00B36850">
        <w:rPr>
          <w:b/>
          <w:lang w:val="en-US"/>
        </w:rPr>
        <w:t>mass</w:t>
      </w:r>
      <w:r w:rsidR="00E41E7C" w:rsidRPr="00B36850">
        <w:rPr>
          <w:b/>
          <w:lang w:val="en-US"/>
        </w:rPr>
        <w:t xml:space="preserve"> </w:t>
      </w:r>
      <w:r w:rsidR="00E40B53">
        <w:rPr>
          <w:lang w:val="en-US"/>
        </w:rPr>
        <w:t xml:space="preserve">of stars </w:t>
      </w:r>
      <w:r w:rsidR="006B7584">
        <w:rPr>
          <w:lang w:val="en-US"/>
        </w:rPr>
        <w:t xml:space="preserve">comprised by stars of mass x up to 20. </w:t>
      </w:r>
    </w:p>
    <w:p w14:paraId="70C90B9C" w14:textId="77777777" w:rsidR="00A97E57" w:rsidRDefault="00A97E57" w:rsidP="00A97E57">
      <w:pPr>
        <w:rPr>
          <w:lang w:val="en-US"/>
        </w:rPr>
      </w:pPr>
    </w:p>
    <w:p w14:paraId="3BB20607" w14:textId="77777777" w:rsidR="007E4AF4" w:rsidRDefault="00A97E57" w:rsidP="00A97E57">
      <w:pPr>
        <w:pStyle w:val="Heading2"/>
        <w:rPr>
          <w:lang w:val="en-US"/>
        </w:rPr>
      </w:pPr>
      <w:r>
        <w:rPr>
          <w:lang w:val="en-US"/>
        </w:rPr>
        <w:t>The Stellar Lifecycle</w:t>
      </w:r>
    </w:p>
    <w:p w14:paraId="79FAACC1" w14:textId="77777777" w:rsidR="00A90A15" w:rsidRDefault="00305188" w:rsidP="00305188">
      <w:pPr>
        <w:pStyle w:val="ListParagraph"/>
        <w:numPr>
          <w:ilvl w:val="0"/>
          <w:numId w:val="21"/>
        </w:numPr>
        <w:rPr>
          <w:lang w:val="en-US"/>
        </w:rPr>
      </w:pPr>
      <w:r>
        <w:rPr>
          <w:lang w:val="en-US"/>
        </w:rPr>
        <w:t>Star Formation</w:t>
      </w:r>
      <w:r w:rsidR="00A90A15">
        <w:rPr>
          <w:lang w:val="en-US"/>
        </w:rPr>
        <w:t>:</w:t>
      </w:r>
    </w:p>
    <w:p w14:paraId="0BEB4EC1" w14:textId="77777777" w:rsidR="00E61AE2" w:rsidRDefault="00A90A15" w:rsidP="00A90A15">
      <w:pPr>
        <w:pStyle w:val="ListParagraph"/>
        <w:numPr>
          <w:ilvl w:val="1"/>
          <w:numId w:val="21"/>
        </w:numPr>
        <w:rPr>
          <w:lang w:val="en-US"/>
        </w:rPr>
      </w:pPr>
      <w:r>
        <w:rPr>
          <w:lang w:val="en-US"/>
        </w:rPr>
        <w:t>Molecular Clouds</w:t>
      </w:r>
    </w:p>
    <w:p w14:paraId="6E8B77B0" w14:textId="77777777" w:rsidR="00C4161C" w:rsidRDefault="00E61AE2" w:rsidP="00A90A15">
      <w:pPr>
        <w:pStyle w:val="ListParagraph"/>
        <w:numPr>
          <w:ilvl w:val="1"/>
          <w:numId w:val="21"/>
        </w:numPr>
        <w:rPr>
          <w:lang w:val="en-US"/>
        </w:rPr>
      </w:pPr>
      <w:r>
        <w:rPr>
          <w:lang w:val="en-US"/>
        </w:rPr>
        <w:t xml:space="preserve">Star Clusters. </w:t>
      </w:r>
    </w:p>
    <w:p w14:paraId="6ED6979F" w14:textId="77777777" w:rsidR="00C820A1" w:rsidRDefault="00C4161C" w:rsidP="00C820A1">
      <w:pPr>
        <w:pStyle w:val="ListParagraph"/>
        <w:numPr>
          <w:ilvl w:val="0"/>
          <w:numId w:val="21"/>
        </w:numPr>
        <w:rPr>
          <w:lang w:val="en-US"/>
        </w:rPr>
      </w:pPr>
      <w:r>
        <w:rPr>
          <w:lang w:val="en-US"/>
        </w:rPr>
        <w:t>Initial Mass Function</w:t>
      </w:r>
    </w:p>
    <w:p w14:paraId="259FB64F" w14:textId="77777777" w:rsidR="00302E1B" w:rsidRDefault="00C820A1" w:rsidP="00C820A1">
      <w:pPr>
        <w:pStyle w:val="ListParagraph"/>
        <w:numPr>
          <w:ilvl w:val="0"/>
          <w:numId w:val="21"/>
        </w:numPr>
        <w:rPr>
          <w:lang w:val="en-US"/>
        </w:rPr>
      </w:pPr>
      <w:r>
        <w:rPr>
          <w:lang w:val="en-US"/>
        </w:rPr>
        <w:t>Stellar Endpoints</w:t>
      </w:r>
      <w:r w:rsidR="00302E1B">
        <w:rPr>
          <w:lang w:val="en-US"/>
        </w:rPr>
        <w:t>:</w:t>
      </w:r>
    </w:p>
    <w:p w14:paraId="0E509B61" w14:textId="77777777" w:rsidR="00302E1B" w:rsidRDefault="00302E1B" w:rsidP="00302E1B">
      <w:pPr>
        <w:pStyle w:val="ListParagraph"/>
        <w:numPr>
          <w:ilvl w:val="1"/>
          <w:numId w:val="21"/>
        </w:numPr>
        <w:rPr>
          <w:lang w:val="en-US"/>
        </w:rPr>
      </w:pPr>
      <w:r>
        <w:rPr>
          <w:lang w:val="en-US"/>
        </w:rPr>
        <w:t xml:space="preserve">Stellar Nebular: </w:t>
      </w:r>
    </w:p>
    <w:p w14:paraId="11E7B593" w14:textId="77777777" w:rsidR="00E658FA" w:rsidRDefault="00302E1B" w:rsidP="00302E1B">
      <w:pPr>
        <w:pStyle w:val="ListParagraph"/>
        <w:numPr>
          <w:ilvl w:val="2"/>
          <w:numId w:val="21"/>
        </w:numPr>
        <w:rPr>
          <w:lang w:val="en-US"/>
        </w:rPr>
      </w:pPr>
      <w:r>
        <w:rPr>
          <w:lang w:val="en-US"/>
        </w:rPr>
        <w:t xml:space="preserve">Average start -&gt; </w:t>
      </w:r>
      <w:r w:rsidR="00C6782E">
        <w:rPr>
          <w:lang w:val="en-US"/>
        </w:rPr>
        <w:t>Red Giant -&gt; Planetary Neb</w:t>
      </w:r>
      <w:r w:rsidR="00E658FA">
        <w:rPr>
          <w:lang w:val="en-US"/>
        </w:rPr>
        <w:t>u</w:t>
      </w:r>
      <w:r w:rsidR="00C6782E">
        <w:rPr>
          <w:lang w:val="en-US"/>
        </w:rPr>
        <w:t>la -&gt; White Dwarf</w:t>
      </w:r>
    </w:p>
    <w:p w14:paraId="08075F09" w14:textId="77777777" w:rsidR="005C1B87" w:rsidRDefault="00E658FA" w:rsidP="00302E1B">
      <w:pPr>
        <w:pStyle w:val="ListParagraph"/>
        <w:numPr>
          <w:ilvl w:val="2"/>
          <w:numId w:val="21"/>
        </w:numPr>
        <w:rPr>
          <w:lang w:val="en-US"/>
        </w:rPr>
      </w:pPr>
      <w:r>
        <w:rPr>
          <w:lang w:val="en-US"/>
        </w:rPr>
        <w:t xml:space="preserve">Massive Star-&gt; </w:t>
      </w:r>
      <w:r w:rsidR="005C1B87">
        <w:rPr>
          <w:lang w:val="en-US"/>
        </w:rPr>
        <w:t>Red Supergiant -&gt; Supernova:</w:t>
      </w:r>
    </w:p>
    <w:p w14:paraId="69E015F0" w14:textId="77777777" w:rsidR="005C1B87" w:rsidRDefault="005C1B87" w:rsidP="005C1B87">
      <w:pPr>
        <w:pStyle w:val="ListParagraph"/>
        <w:numPr>
          <w:ilvl w:val="3"/>
          <w:numId w:val="21"/>
        </w:numPr>
        <w:rPr>
          <w:lang w:val="en-US"/>
        </w:rPr>
      </w:pPr>
      <w:r>
        <w:rPr>
          <w:lang w:val="en-US"/>
        </w:rPr>
        <w:t>Neutron Star</w:t>
      </w:r>
    </w:p>
    <w:p w14:paraId="61287D66" w14:textId="77777777" w:rsidR="00743538" w:rsidRDefault="005C1B87" w:rsidP="005C1B87">
      <w:pPr>
        <w:pStyle w:val="ListParagraph"/>
        <w:numPr>
          <w:ilvl w:val="3"/>
          <w:numId w:val="21"/>
        </w:numPr>
        <w:rPr>
          <w:lang w:val="en-US"/>
        </w:rPr>
      </w:pPr>
      <w:r>
        <w:rPr>
          <w:lang w:val="en-US"/>
        </w:rPr>
        <w:t>Black hole</w:t>
      </w:r>
    </w:p>
    <w:p w14:paraId="5BE5D873" w14:textId="77777777" w:rsidR="002A7B8B" w:rsidRDefault="002A7B8B" w:rsidP="002A7B8B">
      <w:pPr>
        <w:rPr>
          <w:lang w:val="en-US"/>
        </w:rPr>
      </w:pPr>
    </w:p>
    <w:p w14:paraId="2F259F34" w14:textId="77777777" w:rsidR="00BE6A49" w:rsidRDefault="002A7B8B" w:rsidP="002A7B8B">
      <w:pPr>
        <w:pStyle w:val="Heading1"/>
        <w:rPr>
          <w:lang w:val="en-US"/>
        </w:rPr>
      </w:pPr>
      <w:r>
        <w:rPr>
          <w:lang w:val="en-US"/>
        </w:rPr>
        <w:t>Galaxies</w:t>
      </w:r>
    </w:p>
    <w:p w14:paraId="6C2FB6A6" w14:textId="77777777" w:rsidR="00BE6A49" w:rsidRDefault="00BE6A49" w:rsidP="002A7B8B">
      <w:pPr>
        <w:pStyle w:val="Heading1"/>
        <w:rPr>
          <w:lang w:val="en-US"/>
        </w:rPr>
      </w:pPr>
    </w:p>
    <w:p w14:paraId="7C8E7984" w14:textId="63789F7D" w:rsidR="00BE6A49" w:rsidRDefault="00BE6A49" w:rsidP="00BE6A49">
      <w:pPr>
        <w:pStyle w:val="Heading2"/>
        <w:rPr>
          <w:lang w:val="en-US"/>
        </w:rPr>
      </w:pPr>
      <w:r>
        <w:rPr>
          <w:lang w:val="en-US"/>
        </w:rPr>
        <w:t>Working Model (Features</w:t>
      </w:r>
      <w:r w:rsidR="000E1AAD">
        <w:rPr>
          <w:lang w:val="en-US"/>
        </w:rPr>
        <w:t xml:space="preserve"> – Inside to Out</w:t>
      </w:r>
      <w:r>
        <w:rPr>
          <w:lang w:val="en-US"/>
        </w:rPr>
        <w:t>)</w:t>
      </w:r>
    </w:p>
    <w:p w14:paraId="3F7B9747" w14:textId="31380214" w:rsidR="008D429D" w:rsidRPr="008D429D" w:rsidRDefault="008D429D" w:rsidP="008D429D">
      <w:pPr>
        <w:rPr>
          <w:lang w:val="en-US"/>
        </w:rPr>
      </w:pPr>
      <w:r>
        <w:rPr>
          <w:lang w:val="en-US"/>
        </w:rPr>
        <w:t xml:space="preserve">In order, from inner to outer </w:t>
      </w:r>
      <w:r w:rsidR="00FB5400">
        <w:rPr>
          <w:lang w:val="en-US"/>
        </w:rPr>
        <w:t>galaxy</w:t>
      </w:r>
    </w:p>
    <w:p w14:paraId="1ABEFFD7" w14:textId="67779EE8" w:rsidR="00F04FC9" w:rsidRDefault="00F04FC9" w:rsidP="003D6AE1">
      <w:pPr>
        <w:pStyle w:val="ListParagraph"/>
        <w:numPr>
          <w:ilvl w:val="0"/>
          <w:numId w:val="21"/>
        </w:numPr>
        <w:rPr>
          <w:lang w:val="en-US"/>
        </w:rPr>
      </w:pPr>
      <w:r>
        <w:rPr>
          <w:lang w:val="en-US"/>
        </w:rPr>
        <w:t>Nucleus</w:t>
      </w:r>
    </w:p>
    <w:p w14:paraId="3EC6135B" w14:textId="77777777" w:rsidR="005778B8" w:rsidRDefault="005778B8" w:rsidP="003D6AE1">
      <w:pPr>
        <w:pStyle w:val="ListParagraph"/>
        <w:numPr>
          <w:ilvl w:val="0"/>
          <w:numId w:val="21"/>
        </w:numPr>
        <w:rPr>
          <w:lang w:val="en-US"/>
        </w:rPr>
      </w:pPr>
      <w:r>
        <w:rPr>
          <w:lang w:val="en-US"/>
        </w:rPr>
        <w:t>Bulge</w:t>
      </w:r>
    </w:p>
    <w:p w14:paraId="2A3A8EAC" w14:textId="7A4A0535" w:rsidR="005778B8" w:rsidRDefault="00945AD8" w:rsidP="00945AD8">
      <w:pPr>
        <w:pStyle w:val="ListParagraph"/>
        <w:numPr>
          <w:ilvl w:val="0"/>
          <w:numId w:val="21"/>
        </w:numPr>
        <w:rPr>
          <w:lang w:val="en-US"/>
        </w:rPr>
      </w:pPr>
      <w:r>
        <w:rPr>
          <w:lang w:val="en-US"/>
        </w:rPr>
        <w:t>HI gas disk</w:t>
      </w:r>
    </w:p>
    <w:p w14:paraId="042E2B91" w14:textId="52C2D1C5" w:rsidR="00945AD8" w:rsidRPr="00945AD8" w:rsidRDefault="00945AD8" w:rsidP="00945AD8">
      <w:pPr>
        <w:pStyle w:val="ListParagraph"/>
        <w:numPr>
          <w:ilvl w:val="0"/>
          <w:numId w:val="21"/>
        </w:numPr>
        <w:rPr>
          <w:lang w:val="en-US"/>
        </w:rPr>
      </w:pPr>
      <w:r>
        <w:rPr>
          <w:lang w:val="en-US"/>
        </w:rPr>
        <w:t>Stellar Disk</w:t>
      </w:r>
    </w:p>
    <w:p w14:paraId="75FE3D51" w14:textId="77777777" w:rsidR="009B34C4" w:rsidRDefault="00D829E6" w:rsidP="003D6AE1">
      <w:pPr>
        <w:pStyle w:val="ListParagraph"/>
        <w:numPr>
          <w:ilvl w:val="0"/>
          <w:numId w:val="21"/>
        </w:numPr>
        <w:rPr>
          <w:lang w:val="en-US"/>
        </w:rPr>
      </w:pPr>
      <w:r>
        <w:rPr>
          <w:lang w:val="en-US"/>
        </w:rPr>
        <w:t>Globular clusters</w:t>
      </w:r>
    </w:p>
    <w:p w14:paraId="35081BD1" w14:textId="77777777" w:rsidR="009B34C4" w:rsidRDefault="009B34C4" w:rsidP="003D6AE1">
      <w:pPr>
        <w:pStyle w:val="ListParagraph"/>
        <w:numPr>
          <w:ilvl w:val="0"/>
          <w:numId w:val="21"/>
        </w:numPr>
        <w:rPr>
          <w:lang w:val="en-US"/>
        </w:rPr>
      </w:pPr>
      <w:r>
        <w:rPr>
          <w:lang w:val="en-US"/>
        </w:rPr>
        <w:t>Dark Matter Halo</w:t>
      </w:r>
    </w:p>
    <w:p w14:paraId="027A5094" w14:textId="77777777" w:rsidR="00FD4643" w:rsidRDefault="0002476A" w:rsidP="003D6AE1">
      <w:pPr>
        <w:pStyle w:val="ListParagraph"/>
        <w:numPr>
          <w:ilvl w:val="0"/>
          <w:numId w:val="21"/>
        </w:numPr>
        <w:rPr>
          <w:lang w:val="en-US"/>
        </w:rPr>
      </w:pPr>
      <w:r>
        <w:rPr>
          <w:lang w:val="en-US"/>
        </w:rPr>
        <w:t>Companion</w:t>
      </w:r>
    </w:p>
    <w:p w14:paraId="682A362A" w14:textId="77777777" w:rsidR="00FD4643" w:rsidRDefault="00FD4643" w:rsidP="00FD4643">
      <w:pPr>
        <w:rPr>
          <w:lang w:val="en-US"/>
        </w:rPr>
      </w:pPr>
    </w:p>
    <w:p w14:paraId="53392406" w14:textId="2524AE11" w:rsidR="00696C49" w:rsidRDefault="00D30177" w:rsidP="00D7209D">
      <w:pPr>
        <w:pStyle w:val="Heading2"/>
        <w:rPr>
          <w:lang w:val="en-US"/>
        </w:rPr>
      </w:pPr>
      <w:r w:rsidRPr="00FD4643">
        <w:rPr>
          <w:lang w:val="en-US"/>
        </w:rPr>
        <w:br/>
      </w:r>
      <w:r w:rsidR="00D7209D">
        <w:rPr>
          <w:lang w:val="en-US"/>
        </w:rPr>
        <w:t>Components of a Galaxy</w:t>
      </w:r>
    </w:p>
    <w:p w14:paraId="7CA6C6C7" w14:textId="3AE6E91F" w:rsidR="00D7209D" w:rsidRDefault="00D7209D" w:rsidP="00D7209D">
      <w:pPr>
        <w:pStyle w:val="ListParagraph"/>
        <w:numPr>
          <w:ilvl w:val="0"/>
          <w:numId w:val="21"/>
        </w:numPr>
        <w:rPr>
          <w:lang w:val="en-US"/>
        </w:rPr>
      </w:pPr>
      <w:r>
        <w:rPr>
          <w:lang w:val="en-US"/>
        </w:rPr>
        <w:t>Dark Matter (90%)</w:t>
      </w:r>
    </w:p>
    <w:p w14:paraId="38BCBE0D" w14:textId="40C49D12" w:rsidR="0097759F" w:rsidRDefault="0097759F" w:rsidP="0097759F">
      <w:pPr>
        <w:pStyle w:val="ListParagraph"/>
        <w:numPr>
          <w:ilvl w:val="0"/>
          <w:numId w:val="21"/>
        </w:numPr>
        <w:rPr>
          <w:lang w:val="en-US"/>
        </w:rPr>
      </w:pPr>
      <w:r>
        <w:rPr>
          <w:lang w:val="en-US"/>
        </w:rPr>
        <w:t>Stars (9%)</w:t>
      </w:r>
    </w:p>
    <w:p w14:paraId="2F086872" w14:textId="27E727BC" w:rsidR="00076F18" w:rsidRDefault="00076F18" w:rsidP="0097759F">
      <w:pPr>
        <w:pStyle w:val="ListParagraph"/>
        <w:numPr>
          <w:ilvl w:val="0"/>
          <w:numId w:val="21"/>
        </w:numPr>
        <w:rPr>
          <w:lang w:val="en-US"/>
        </w:rPr>
      </w:pPr>
      <w:r>
        <w:rPr>
          <w:lang w:val="en-US"/>
        </w:rPr>
        <w:t>Gas Disc (0.9%)</w:t>
      </w:r>
      <w:r w:rsidR="00823B25">
        <w:rPr>
          <w:lang w:val="en-US"/>
        </w:rPr>
        <w:t xml:space="preserve">. </w:t>
      </w:r>
    </w:p>
    <w:p w14:paraId="42B99DBC" w14:textId="77777777" w:rsidR="000A6C84" w:rsidRDefault="000A6C84" w:rsidP="000A6C84">
      <w:pPr>
        <w:rPr>
          <w:lang w:val="en-US"/>
        </w:rPr>
      </w:pPr>
    </w:p>
    <w:p w14:paraId="67F143D9" w14:textId="5BEA77E0" w:rsidR="000A6C84" w:rsidRDefault="000A6C84" w:rsidP="000A6C84">
      <w:pPr>
        <w:pStyle w:val="Heading2"/>
        <w:rPr>
          <w:lang w:val="en-US"/>
        </w:rPr>
      </w:pPr>
      <w:r>
        <w:rPr>
          <w:lang w:val="en-US"/>
        </w:rPr>
        <w:t>Galaxy Types</w:t>
      </w:r>
    </w:p>
    <w:p w14:paraId="376C9705" w14:textId="361D1A50" w:rsidR="000A6C84" w:rsidRDefault="007C1597" w:rsidP="000A6C84">
      <w:pPr>
        <w:pStyle w:val="ListParagraph"/>
        <w:numPr>
          <w:ilvl w:val="0"/>
          <w:numId w:val="21"/>
        </w:numPr>
        <w:rPr>
          <w:lang w:val="en-US"/>
        </w:rPr>
      </w:pPr>
      <w:r>
        <w:rPr>
          <w:lang w:val="en-US"/>
        </w:rPr>
        <w:t>Ellipticals</w:t>
      </w:r>
    </w:p>
    <w:p w14:paraId="15873712" w14:textId="52D9B409" w:rsidR="007C1597" w:rsidRDefault="007C1597" w:rsidP="007C1597">
      <w:pPr>
        <w:pStyle w:val="ListParagraph"/>
        <w:numPr>
          <w:ilvl w:val="1"/>
          <w:numId w:val="21"/>
        </w:numPr>
        <w:rPr>
          <w:lang w:val="en-US"/>
        </w:rPr>
      </w:pPr>
      <w:r>
        <w:rPr>
          <w:lang w:val="en-US"/>
        </w:rPr>
        <w:t>Older galaxies.</w:t>
      </w:r>
    </w:p>
    <w:p w14:paraId="2CA53F2F" w14:textId="39C2BDE6" w:rsidR="007C1597" w:rsidRDefault="007C1597" w:rsidP="007C1597">
      <w:pPr>
        <w:pStyle w:val="ListParagraph"/>
        <w:numPr>
          <w:ilvl w:val="1"/>
          <w:numId w:val="21"/>
        </w:numPr>
        <w:rPr>
          <w:lang w:val="en-US"/>
        </w:rPr>
      </w:pPr>
      <w:r>
        <w:rPr>
          <w:lang w:val="en-US"/>
        </w:rPr>
        <w:t xml:space="preserve">Soft egg shape. </w:t>
      </w:r>
    </w:p>
    <w:p w14:paraId="3BCBCC6C" w14:textId="179C0B98" w:rsidR="00B76A3F" w:rsidRDefault="00B76A3F" w:rsidP="007C1597">
      <w:pPr>
        <w:pStyle w:val="ListParagraph"/>
        <w:numPr>
          <w:ilvl w:val="1"/>
          <w:numId w:val="21"/>
        </w:numPr>
        <w:rPr>
          <w:lang w:val="en-US"/>
        </w:rPr>
      </w:pPr>
      <w:r>
        <w:rPr>
          <w:lang w:val="en-US"/>
        </w:rPr>
        <w:t xml:space="preserve">Smooth Profile. </w:t>
      </w:r>
    </w:p>
    <w:p w14:paraId="5526C8D6" w14:textId="3EE20FEA" w:rsidR="00BC68E5" w:rsidRDefault="00BC68E5" w:rsidP="007C1597">
      <w:pPr>
        <w:pStyle w:val="ListParagraph"/>
        <w:numPr>
          <w:ilvl w:val="1"/>
          <w:numId w:val="21"/>
        </w:numPr>
        <w:rPr>
          <w:lang w:val="en-US"/>
        </w:rPr>
      </w:pPr>
      <w:r>
        <w:rPr>
          <w:lang w:val="en-US"/>
        </w:rPr>
        <w:t xml:space="preserve">Often yellow or red in colour. </w:t>
      </w:r>
      <w:r w:rsidR="00BD047D">
        <w:rPr>
          <w:lang w:val="en-US"/>
        </w:rPr>
        <w:t>(Offically red, but often they will appear yellow).</w:t>
      </w:r>
    </w:p>
    <w:p w14:paraId="3B37A9C4" w14:textId="6B09A5C6" w:rsidR="00DA3DFC" w:rsidRDefault="00DA3DFC" w:rsidP="007C1597">
      <w:pPr>
        <w:pStyle w:val="ListParagraph"/>
        <w:numPr>
          <w:ilvl w:val="1"/>
          <w:numId w:val="21"/>
        </w:numPr>
        <w:rPr>
          <w:lang w:val="en-US"/>
        </w:rPr>
      </w:pPr>
      <w:r>
        <w:rPr>
          <w:lang w:val="en-US"/>
        </w:rPr>
        <w:t xml:space="preserve">Luminosity: High. </w:t>
      </w:r>
    </w:p>
    <w:p w14:paraId="77F20E02" w14:textId="3FC1C2B0" w:rsidR="00B2536E" w:rsidRPr="00B10E74" w:rsidRDefault="00B2536E" w:rsidP="00B10E74">
      <w:pPr>
        <w:pStyle w:val="ListParagraph"/>
        <w:numPr>
          <w:ilvl w:val="1"/>
          <w:numId w:val="21"/>
        </w:numPr>
        <w:rPr>
          <w:lang w:val="en-US"/>
        </w:rPr>
      </w:pPr>
      <w:r>
        <w:rPr>
          <w:lang w:val="en-US"/>
        </w:rPr>
        <w:t>Absorption lines only.</w:t>
      </w:r>
      <w:r w:rsidRPr="00B10E74">
        <w:rPr>
          <w:lang w:val="en-US"/>
        </w:rPr>
        <w:t xml:space="preserve"> </w:t>
      </w:r>
    </w:p>
    <w:p w14:paraId="2F7C823F" w14:textId="6B48BEC8" w:rsidR="00831F19" w:rsidRDefault="001E61B0" w:rsidP="007C1597">
      <w:pPr>
        <w:pStyle w:val="ListParagraph"/>
        <w:numPr>
          <w:ilvl w:val="1"/>
          <w:numId w:val="21"/>
        </w:numPr>
        <w:rPr>
          <w:lang w:val="en-US"/>
        </w:rPr>
      </w:pPr>
      <w:r>
        <w:rPr>
          <w:lang w:val="en-US"/>
        </w:rPr>
        <w:lastRenderedPageBreak/>
        <w:t>No Dust Lanes</w:t>
      </w:r>
      <w:r w:rsidR="00831F19">
        <w:rPr>
          <w:lang w:val="en-US"/>
        </w:rPr>
        <w:t xml:space="preserve">. </w:t>
      </w:r>
    </w:p>
    <w:p w14:paraId="0756AD90" w14:textId="6B324973" w:rsidR="00B10E74" w:rsidRDefault="00B10E74" w:rsidP="007C1597">
      <w:pPr>
        <w:pStyle w:val="ListParagraph"/>
        <w:numPr>
          <w:ilvl w:val="1"/>
          <w:numId w:val="21"/>
        </w:numPr>
        <w:rPr>
          <w:lang w:val="en-US"/>
        </w:rPr>
      </w:pPr>
      <w:r>
        <w:rPr>
          <w:lang w:val="en-US"/>
        </w:rPr>
        <w:t>No rotation</w:t>
      </w:r>
      <w:r w:rsidR="001B3A12">
        <w:rPr>
          <w:lang w:val="en-US"/>
        </w:rPr>
        <w:t xml:space="preserve">. </w:t>
      </w:r>
    </w:p>
    <w:p w14:paraId="34642BA6" w14:textId="77777777" w:rsidR="00C647D2" w:rsidRDefault="00C647D2" w:rsidP="00C647D2">
      <w:pPr>
        <w:pStyle w:val="ListParagraph"/>
        <w:numPr>
          <w:ilvl w:val="1"/>
          <w:numId w:val="21"/>
        </w:numPr>
        <w:rPr>
          <w:lang w:val="en-US"/>
        </w:rPr>
      </w:pPr>
      <w:r>
        <w:rPr>
          <w:lang w:val="en-US"/>
        </w:rPr>
        <w:t xml:space="preserve">Star formation rarely (if ever) occurs. </w:t>
      </w:r>
    </w:p>
    <w:p w14:paraId="4BBB1C2D" w14:textId="1589EA25" w:rsidR="00016952" w:rsidRDefault="00016952" w:rsidP="00C647D2">
      <w:pPr>
        <w:pStyle w:val="ListParagraph"/>
        <w:numPr>
          <w:ilvl w:val="1"/>
          <w:numId w:val="21"/>
        </w:numPr>
        <w:rPr>
          <w:lang w:val="en-US"/>
        </w:rPr>
      </w:pPr>
      <w:r>
        <w:rPr>
          <w:lang w:val="en-US"/>
        </w:rPr>
        <w:t xml:space="preserve">Absolute magnitude between </w:t>
      </w:r>
      <w:r w:rsidR="00E41289">
        <w:rPr>
          <w:lang w:val="en-US"/>
        </w:rPr>
        <w:t xml:space="preserve">-22 to -18. </w:t>
      </w:r>
    </w:p>
    <w:p w14:paraId="13C62AC9" w14:textId="77777777" w:rsidR="00C647D2" w:rsidRDefault="00C647D2" w:rsidP="00C647D2">
      <w:pPr>
        <w:pStyle w:val="ListParagraph"/>
        <w:ind w:left="1440"/>
        <w:rPr>
          <w:lang w:val="en-US"/>
        </w:rPr>
      </w:pPr>
    </w:p>
    <w:p w14:paraId="452DC1E2" w14:textId="76109448" w:rsidR="00F336C8" w:rsidRDefault="00841457" w:rsidP="00F336C8">
      <w:pPr>
        <w:pStyle w:val="ListParagraph"/>
        <w:numPr>
          <w:ilvl w:val="0"/>
          <w:numId w:val="21"/>
        </w:numPr>
        <w:rPr>
          <w:lang w:val="en-US"/>
        </w:rPr>
      </w:pPr>
      <w:r>
        <w:rPr>
          <w:lang w:val="en-US"/>
        </w:rPr>
        <w:t xml:space="preserve">Spirals: </w:t>
      </w:r>
    </w:p>
    <w:p w14:paraId="19D9C5C7" w14:textId="730158CF" w:rsidR="00AA1E8F" w:rsidRDefault="00AA1E8F" w:rsidP="00AA1E8F">
      <w:pPr>
        <w:pStyle w:val="ListParagraph"/>
        <w:numPr>
          <w:ilvl w:val="1"/>
          <w:numId w:val="21"/>
        </w:numPr>
        <w:rPr>
          <w:lang w:val="en-US"/>
        </w:rPr>
      </w:pPr>
      <w:r>
        <w:rPr>
          <w:lang w:val="en-US"/>
        </w:rPr>
        <w:t>Middle Aged</w:t>
      </w:r>
    </w:p>
    <w:p w14:paraId="7D4A695C" w14:textId="1A81894D" w:rsidR="00C647D2" w:rsidRDefault="00B72D68" w:rsidP="00AA1E8F">
      <w:pPr>
        <w:pStyle w:val="ListParagraph"/>
        <w:numPr>
          <w:ilvl w:val="1"/>
          <w:numId w:val="21"/>
        </w:numPr>
        <w:rPr>
          <w:lang w:val="en-US"/>
        </w:rPr>
      </w:pPr>
      <w:r>
        <w:rPr>
          <w:lang w:val="en-US"/>
        </w:rPr>
        <w:t xml:space="preserve">Red/Yellow bulge, but bluish arms and disc. </w:t>
      </w:r>
    </w:p>
    <w:p w14:paraId="31C850F0" w14:textId="67D3B6CB" w:rsidR="000E5724" w:rsidRDefault="000E5724" w:rsidP="00AA1E8F">
      <w:pPr>
        <w:pStyle w:val="ListParagraph"/>
        <w:numPr>
          <w:ilvl w:val="1"/>
          <w:numId w:val="21"/>
        </w:numPr>
        <w:rPr>
          <w:lang w:val="en-US"/>
        </w:rPr>
      </w:pPr>
      <w:r>
        <w:rPr>
          <w:lang w:val="en-US"/>
        </w:rPr>
        <w:t xml:space="preserve">Dusty. </w:t>
      </w:r>
    </w:p>
    <w:p w14:paraId="2808BEE9" w14:textId="162A607A" w:rsidR="00FD0B78" w:rsidRDefault="00FD0B78" w:rsidP="00AA1E8F">
      <w:pPr>
        <w:pStyle w:val="ListParagraph"/>
        <w:numPr>
          <w:ilvl w:val="1"/>
          <w:numId w:val="21"/>
        </w:numPr>
        <w:rPr>
          <w:lang w:val="en-US"/>
        </w:rPr>
      </w:pPr>
      <w:r>
        <w:rPr>
          <w:lang w:val="en-US"/>
        </w:rPr>
        <w:t xml:space="preserve">Spiral Shape. </w:t>
      </w:r>
    </w:p>
    <w:p w14:paraId="08957E2D" w14:textId="27AD7A19" w:rsidR="00CD6925" w:rsidRDefault="005F4EAD" w:rsidP="00AA1E8F">
      <w:pPr>
        <w:pStyle w:val="ListParagraph"/>
        <w:numPr>
          <w:ilvl w:val="1"/>
          <w:numId w:val="21"/>
        </w:numPr>
        <w:rPr>
          <w:lang w:val="en-US"/>
        </w:rPr>
      </w:pPr>
      <w:r>
        <w:rPr>
          <w:lang w:val="en-US"/>
        </w:rPr>
        <w:t xml:space="preserve">Luminosity: </w:t>
      </w:r>
      <w:r w:rsidR="005B7E64">
        <w:rPr>
          <w:lang w:val="en-US"/>
        </w:rPr>
        <w:t xml:space="preserve">Moderate. </w:t>
      </w:r>
    </w:p>
    <w:p w14:paraId="3D9254B4" w14:textId="34777A35" w:rsidR="000E5724" w:rsidRDefault="008D2127" w:rsidP="00AA1E8F">
      <w:pPr>
        <w:pStyle w:val="ListParagraph"/>
        <w:numPr>
          <w:ilvl w:val="1"/>
          <w:numId w:val="21"/>
        </w:numPr>
        <w:rPr>
          <w:lang w:val="en-US"/>
        </w:rPr>
      </w:pPr>
      <w:r>
        <w:rPr>
          <w:lang w:val="en-US"/>
        </w:rPr>
        <w:t>Absorption</w:t>
      </w:r>
      <w:r w:rsidR="007958D9">
        <w:rPr>
          <w:lang w:val="en-US"/>
        </w:rPr>
        <w:t xml:space="preserve"> and emission lines. </w:t>
      </w:r>
    </w:p>
    <w:p w14:paraId="66980DF5" w14:textId="39722304" w:rsidR="008D2127" w:rsidRDefault="008D2127" w:rsidP="00AA1E8F">
      <w:pPr>
        <w:pStyle w:val="ListParagraph"/>
        <w:numPr>
          <w:ilvl w:val="1"/>
          <w:numId w:val="21"/>
        </w:numPr>
        <w:rPr>
          <w:lang w:val="en-US"/>
        </w:rPr>
      </w:pPr>
      <w:r>
        <w:rPr>
          <w:lang w:val="en-US"/>
        </w:rPr>
        <w:t xml:space="preserve">Disc rotates. </w:t>
      </w:r>
    </w:p>
    <w:p w14:paraId="686E19EE" w14:textId="6E9671C7" w:rsidR="00066E22" w:rsidRDefault="00D57B7C" w:rsidP="00AA1E8F">
      <w:pPr>
        <w:pStyle w:val="ListParagraph"/>
        <w:numPr>
          <w:ilvl w:val="1"/>
          <w:numId w:val="21"/>
        </w:numPr>
        <w:rPr>
          <w:lang w:val="en-US"/>
        </w:rPr>
      </w:pPr>
      <w:r>
        <w:rPr>
          <w:lang w:val="en-US"/>
        </w:rPr>
        <w:t>Star formation still ongoing (primarily in dust lanes in spirals)</w:t>
      </w:r>
      <w:r w:rsidR="00D73A79">
        <w:rPr>
          <w:lang w:val="en-US"/>
        </w:rPr>
        <w:t xml:space="preserve">. </w:t>
      </w:r>
    </w:p>
    <w:p w14:paraId="4A6685AE" w14:textId="54D4CBDD" w:rsidR="008E0638" w:rsidRDefault="008E0638" w:rsidP="00AA1E8F">
      <w:pPr>
        <w:pStyle w:val="ListParagraph"/>
        <w:numPr>
          <w:ilvl w:val="1"/>
          <w:numId w:val="21"/>
        </w:numPr>
        <w:rPr>
          <w:lang w:val="en-US"/>
        </w:rPr>
      </w:pPr>
      <w:r>
        <w:rPr>
          <w:lang w:val="en-US"/>
        </w:rPr>
        <w:t xml:space="preserve">Absolute magnitude between </w:t>
      </w:r>
      <w:r w:rsidR="00572574">
        <w:rPr>
          <w:lang w:val="en-US"/>
        </w:rPr>
        <w:t>-21 to -</w:t>
      </w:r>
      <w:r w:rsidR="006B6799">
        <w:rPr>
          <w:lang w:val="en-US"/>
        </w:rPr>
        <w:t>17</w:t>
      </w:r>
      <w:r w:rsidR="004153D6">
        <w:rPr>
          <w:lang w:val="en-US"/>
        </w:rPr>
        <w:t xml:space="preserve">. </w:t>
      </w:r>
    </w:p>
    <w:p w14:paraId="1D625DB0" w14:textId="17869F96" w:rsidR="00D26A63" w:rsidRDefault="00D26A63" w:rsidP="00D26A63">
      <w:pPr>
        <w:pStyle w:val="ListParagraph"/>
        <w:numPr>
          <w:ilvl w:val="0"/>
          <w:numId w:val="21"/>
        </w:numPr>
        <w:rPr>
          <w:lang w:val="en-US"/>
        </w:rPr>
      </w:pPr>
      <w:r>
        <w:rPr>
          <w:lang w:val="en-US"/>
        </w:rPr>
        <w:t>Irregulars:</w:t>
      </w:r>
    </w:p>
    <w:p w14:paraId="76257F03" w14:textId="35A08D72" w:rsidR="00D26A63" w:rsidRDefault="00D26A63" w:rsidP="00D26A63">
      <w:pPr>
        <w:pStyle w:val="ListParagraph"/>
        <w:numPr>
          <w:ilvl w:val="1"/>
          <w:numId w:val="21"/>
        </w:numPr>
        <w:rPr>
          <w:lang w:val="en-US"/>
        </w:rPr>
      </w:pPr>
      <w:r>
        <w:rPr>
          <w:lang w:val="en-US"/>
        </w:rPr>
        <w:t xml:space="preserve">Young galaxies. </w:t>
      </w:r>
    </w:p>
    <w:p w14:paraId="256DF009" w14:textId="23613AE9" w:rsidR="005A18D4" w:rsidRDefault="005A18D4" w:rsidP="00D26A63">
      <w:pPr>
        <w:pStyle w:val="ListParagraph"/>
        <w:numPr>
          <w:ilvl w:val="1"/>
          <w:numId w:val="21"/>
        </w:numPr>
        <w:rPr>
          <w:lang w:val="en-US"/>
        </w:rPr>
      </w:pPr>
      <w:r>
        <w:rPr>
          <w:lang w:val="en-US"/>
        </w:rPr>
        <w:t>Blue.</w:t>
      </w:r>
    </w:p>
    <w:p w14:paraId="2E84453F" w14:textId="50F570F8" w:rsidR="005A18D4" w:rsidRDefault="00FD0669" w:rsidP="00D26A63">
      <w:pPr>
        <w:pStyle w:val="ListParagraph"/>
        <w:numPr>
          <w:ilvl w:val="1"/>
          <w:numId w:val="21"/>
        </w:numPr>
        <w:rPr>
          <w:lang w:val="en-US"/>
        </w:rPr>
      </w:pPr>
      <w:r>
        <w:rPr>
          <w:lang w:val="en-US"/>
        </w:rPr>
        <w:t xml:space="preserve">Very Dusty. </w:t>
      </w:r>
    </w:p>
    <w:p w14:paraId="58935934" w14:textId="27A161B0" w:rsidR="00E80CD1" w:rsidRDefault="00E80CD1" w:rsidP="00D26A63">
      <w:pPr>
        <w:pStyle w:val="ListParagraph"/>
        <w:numPr>
          <w:ilvl w:val="1"/>
          <w:numId w:val="21"/>
        </w:numPr>
        <w:rPr>
          <w:lang w:val="en-US"/>
        </w:rPr>
      </w:pPr>
      <w:r>
        <w:rPr>
          <w:lang w:val="en-US"/>
        </w:rPr>
        <w:t xml:space="preserve">Asymmetrical. </w:t>
      </w:r>
    </w:p>
    <w:p w14:paraId="4DDD62AB" w14:textId="3F70239B" w:rsidR="007E151E" w:rsidRDefault="007E151E" w:rsidP="00D26A63">
      <w:pPr>
        <w:pStyle w:val="ListParagraph"/>
        <w:numPr>
          <w:ilvl w:val="1"/>
          <w:numId w:val="21"/>
        </w:numPr>
        <w:rPr>
          <w:lang w:val="en-US"/>
        </w:rPr>
      </w:pPr>
      <w:r>
        <w:rPr>
          <w:lang w:val="en-US"/>
        </w:rPr>
        <w:t xml:space="preserve">Luminosity: Low. </w:t>
      </w:r>
    </w:p>
    <w:p w14:paraId="5DBDF04B" w14:textId="5E604973" w:rsidR="008C62DC" w:rsidRDefault="008C62DC" w:rsidP="00D26A63">
      <w:pPr>
        <w:pStyle w:val="ListParagraph"/>
        <w:numPr>
          <w:ilvl w:val="1"/>
          <w:numId w:val="21"/>
        </w:numPr>
        <w:rPr>
          <w:lang w:val="en-US"/>
        </w:rPr>
      </w:pPr>
      <w:r>
        <w:rPr>
          <w:lang w:val="en-US"/>
        </w:rPr>
        <w:t xml:space="preserve">Strong emission lines. </w:t>
      </w:r>
    </w:p>
    <w:p w14:paraId="09D1934D" w14:textId="26CB21AF" w:rsidR="00DF16D4" w:rsidRDefault="00DF16D4" w:rsidP="00D26A63">
      <w:pPr>
        <w:pStyle w:val="ListParagraph"/>
        <w:numPr>
          <w:ilvl w:val="1"/>
          <w:numId w:val="21"/>
        </w:numPr>
        <w:rPr>
          <w:lang w:val="en-US"/>
        </w:rPr>
      </w:pPr>
      <w:r>
        <w:rPr>
          <w:lang w:val="en-US"/>
        </w:rPr>
        <w:t xml:space="preserve">Rotation. </w:t>
      </w:r>
    </w:p>
    <w:p w14:paraId="3DF33E2D" w14:textId="049590AD" w:rsidR="0008421E" w:rsidRDefault="0008421E" w:rsidP="00D26A63">
      <w:pPr>
        <w:pStyle w:val="ListParagraph"/>
        <w:numPr>
          <w:ilvl w:val="1"/>
          <w:numId w:val="21"/>
        </w:numPr>
        <w:rPr>
          <w:lang w:val="en-US"/>
        </w:rPr>
      </w:pPr>
      <w:r>
        <w:rPr>
          <w:lang w:val="en-US"/>
        </w:rPr>
        <w:t xml:space="preserve">Star formation occurs constantly, and has the highest rate of all galaxies. </w:t>
      </w:r>
    </w:p>
    <w:p w14:paraId="71D83B0D" w14:textId="5F4D7375" w:rsidR="00D020C6" w:rsidRDefault="00D020C6" w:rsidP="00D26A63">
      <w:pPr>
        <w:pStyle w:val="ListParagraph"/>
        <w:numPr>
          <w:ilvl w:val="1"/>
          <w:numId w:val="21"/>
        </w:numPr>
        <w:rPr>
          <w:lang w:val="en-US"/>
        </w:rPr>
      </w:pPr>
      <w:r>
        <w:rPr>
          <w:lang w:val="en-US"/>
        </w:rPr>
        <w:t xml:space="preserve">Absolute magnitude between -18 to -10. </w:t>
      </w:r>
    </w:p>
    <w:p w14:paraId="68A90AAA" w14:textId="5A7E8C72" w:rsidR="0057173B" w:rsidRDefault="0057173B" w:rsidP="0057173B">
      <w:pPr>
        <w:pStyle w:val="ListParagraph"/>
        <w:numPr>
          <w:ilvl w:val="0"/>
          <w:numId w:val="21"/>
        </w:numPr>
        <w:rPr>
          <w:lang w:val="en-US"/>
        </w:rPr>
      </w:pPr>
      <w:r>
        <w:rPr>
          <w:lang w:val="en-US"/>
        </w:rPr>
        <w:t>Others:</w:t>
      </w:r>
    </w:p>
    <w:p w14:paraId="3755327C" w14:textId="72A623F5" w:rsidR="0057173B" w:rsidRDefault="0057173B" w:rsidP="0057173B">
      <w:pPr>
        <w:pStyle w:val="ListParagraph"/>
        <w:numPr>
          <w:ilvl w:val="1"/>
          <w:numId w:val="21"/>
        </w:numPr>
        <w:rPr>
          <w:lang w:val="en-US"/>
        </w:rPr>
      </w:pPr>
      <w:r>
        <w:rPr>
          <w:lang w:val="en-US"/>
        </w:rPr>
        <w:t xml:space="preserve">Dwarves. </w:t>
      </w:r>
    </w:p>
    <w:p w14:paraId="06B87F38" w14:textId="22F9F76E" w:rsidR="00DE2B5B" w:rsidRDefault="00DE2B5B" w:rsidP="0057173B">
      <w:pPr>
        <w:pStyle w:val="ListParagraph"/>
        <w:numPr>
          <w:ilvl w:val="1"/>
          <w:numId w:val="21"/>
        </w:numPr>
        <w:rPr>
          <w:lang w:val="en-US"/>
        </w:rPr>
      </w:pPr>
      <w:r>
        <w:rPr>
          <w:lang w:val="en-US"/>
        </w:rPr>
        <w:t xml:space="preserve">Crouching Giants. </w:t>
      </w:r>
    </w:p>
    <w:p w14:paraId="399FE7C7" w14:textId="77777777" w:rsidR="00A77E04" w:rsidRDefault="00A77E04" w:rsidP="00A77E04">
      <w:pPr>
        <w:rPr>
          <w:lang w:val="en-US"/>
        </w:rPr>
      </w:pPr>
    </w:p>
    <w:p w14:paraId="390C7058" w14:textId="154DBE16" w:rsidR="00A77E04" w:rsidRDefault="00A77E04" w:rsidP="00A77E04">
      <w:pPr>
        <w:pStyle w:val="Heading2"/>
        <w:rPr>
          <w:lang w:val="en-US"/>
        </w:rPr>
      </w:pPr>
      <w:r>
        <w:rPr>
          <w:lang w:val="en-US"/>
        </w:rPr>
        <w:t>Explanation of Luminosity and Colour</w:t>
      </w:r>
    </w:p>
    <w:p w14:paraId="7CD05FDF" w14:textId="77777777" w:rsidR="00A578CC" w:rsidRDefault="00A578CC" w:rsidP="00A578CC">
      <w:pPr>
        <w:rPr>
          <w:lang w:val="en-US"/>
        </w:rPr>
      </w:pPr>
    </w:p>
    <w:p w14:paraId="60FAF628" w14:textId="7C637A0E" w:rsidR="00A578CC" w:rsidRPr="00A578CC" w:rsidRDefault="00A578CC" w:rsidP="00A578CC">
      <w:pPr>
        <w:rPr>
          <w:b/>
          <w:lang w:val="en-US"/>
        </w:rPr>
      </w:pPr>
      <w:r>
        <w:rPr>
          <w:b/>
          <w:lang w:val="en-US"/>
        </w:rPr>
        <w:t>Colour</w:t>
      </w:r>
    </w:p>
    <w:p w14:paraId="6281FDAC" w14:textId="61F4CAE2" w:rsidR="00A77E04" w:rsidRDefault="008069E9" w:rsidP="00A77E04">
      <w:pPr>
        <w:pStyle w:val="ListParagraph"/>
        <w:numPr>
          <w:ilvl w:val="0"/>
          <w:numId w:val="21"/>
        </w:numPr>
        <w:rPr>
          <w:lang w:val="en-US"/>
        </w:rPr>
      </w:pPr>
      <w:r>
        <w:rPr>
          <w:lang w:val="en-US"/>
        </w:rPr>
        <w:t xml:space="preserve">Galaxies will emit light of all stars. </w:t>
      </w:r>
    </w:p>
    <w:p w14:paraId="62C03B57" w14:textId="2FCC0D7D" w:rsidR="00DD4449" w:rsidRDefault="00DD4449" w:rsidP="00A77E04">
      <w:pPr>
        <w:pStyle w:val="ListParagraph"/>
        <w:numPr>
          <w:ilvl w:val="0"/>
          <w:numId w:val="21"/>
        </w:numPr>
        <w:rPr>
          <w:lang w:val="en-US"/>
        </w:rPr>
      </w:pPr>
      <w:r>
        <w:rPr>
          <w:lang w:val="en-US"/>
        </w:rPr>
        <w:t xml:space="preserve">However, the colour of the </w:t>
      </w:r>
      <w:r w:rsidR="00784D0C">
        <w:rPr>
          <w:lang w:val="en-US"/>
        </w:rPr>
        <w:t xml:space="preserve">stars which dominate in the galaxy will also dominate. That is, the spectrum of a galaxy is equal to the sum of stellar spectra, so if the majority of stars are blue, then blue </w:t>
      </w:r>
      <w:r w:rsidR="00777CD8">
        <w:rPr>
          <w:lang w:val="en-US"/>
        </w:rPr>
        <w:t xml:space="preserve">will dominate as the colour. </w:t>
      </w:r>
    </w:p>
    <w:p w14:paraId="002B3C6D" w14:textId="38498117" w:rsidR="00DB54F5" w:rsidRDefault="00DB54F5" w:rsidP="00A77E04">
      <w:pPr>
        <w:pStyle w:val="ListParagraph"/>
        <w:numPr>
          <w:ilvl w:val="0"/>
          <w:numId w:val="21"/>
        </w:numPr>
        <w:rPr>
          <w:lang w:val="en-US"/>
        </w:rPr>
      </w:pPr>
      <w:r>
        <w:rPr>
          <w:lang w:val="en-US"/>
        </w:rPr>
        <w:t>Hence</w:t>
      </w:r>
      <w:r w:rsidR="00530540">
        <w:rPr>
          <w:lang w:val="en-US"/>
        </w:rPr>
        <w:t xml:space="preserve">, while all galaxies will emit light of different wavelengths, </w:t>
      </w:r>
      <w:r w:rsidR="00C036B3">
        <w:rPr>
          <w:lang w:val="en-US"/>
        </w:rPr>
        <w:t>the colour of the most common star type will dominate. Thus, in elliptical galaxies, since the majority of stars</w:t>
      </w:r>
      <w:r w:rsidR="00AC121E">
        <w:rPr>
          <w:lang w:val="en-US"/>
        </w:rPr>
        <w:t xml:space="preserve"> are old, </w:t>
      </w:r>
      <w:r w:rsidR="00A14FDA">
        <w:rPr>
          <w:lang w:val="en-US"/>
        </w:rPr>
        <w:t xml:space="preserve">red stars dominate and so the elliptic galaxies appear red. </w:t>
      </w:r>
    </w:p>
    <w:p w14:paraId="5476647D" w14:textId="77777777" w:rsidR="00ED30EE" w:rsidRDefault="00ED30EE" w:rsidP="00ED30EE">
      <w:pPr>
        <w:rPr>
          <w:lang w:val="en-US"/>
        </w:rPr>
      </w:pPr>
    </w:p>
    <w:p w14:paraId="186D3CE5" w14:textId="74C330A7" w:rsidR="00ED30EE" w:rsidRDefault="00ED30EE" w:rsidP="00ED30EE">
      <w:pPr>
        <w:rPr>
          <w:b/>
          <w:lang w:val="en-US"/>
        </w:rPr>
      </w:pPr>
      <w:r>
        <w:rPr>
          <w:b/>
          <w:lang w:val="en-US"/>
        </w:rPr>
        <w:t>Luminosity</w:t>
      </w:r>
    </w:p>
    <w:p w14:paraId="7F2E62DC" w14:textId="1E6529A3" w:rsidR="00ED30EE" w:rsidRDefault="00E03AC4" w:rsidP="00ED30EE">
      <w:pPr>
        <w:pStyle w:val="ListParagraph"/>
        <w:numPr>
          <w:ilvl w:val="0"/>
          <w:numId w:val="21"/>
        </w:numPr>
        <w:rPr>
          <w:lang w:val="en-US"/>
        </w:rPr>
      </w:pPr>
      <w:r>
        <w:rPr>
          <w:lang w:val="en-US"/>
        </w:rPr>
        <w:t xml:space="preserve">Regarding </w:t>
      </w:r>
      <w:r w:rsidR="00B77C5D">
        <w:rPr>
          <w:lang w:val="en-US"/>
        </w:rPr>
        <w:t xml:space="preserve">Luminosity, or the brightness of a galaxy then, the natural question is why the </w:t>
      </w:r>
      <w:r w:rsidR="002927AF">
        <w:rPr>
          <w:lang w:val="en-US"/>
        </w:rPr>
        <w:t xml:space="preserve">irregular galaxies are less bright than the elliptical galaxies even though they emit light of of greater frequency and energy. </w:t>
      </w:r>
    </w:p>
    <w:p w14:paraId="0F4D7DC8" w14:textId="3E6E6A63" w:rsidR="00A5223F" w:rsidRPr="00ED30EE" w:rsidRDefault="00A5223F" w:rsidP="00ED30EE">
      <w:pPr>
        <w:pStyle w:val="ListParagraph"/>
        <w:numPr>
          <w:ilvl w:val="0"/>
          <w:numId w:val="21"/>
        </w:numPr>
        <w:rPr>
          <w:lang w:val="en-US"/>
        </w:rPr>
      </w:pPr>
      <w:r>
        <w:rPr>
          <w:lang w:val="en-US"/>
        </w:rPr>
        <w:t>The reason is beca</w:t>
      </w:r>
      <w:r w:rsidR="00724687">
        <w:rPr>
          <w:lang w:val="en-US"/>
        </w:rPr>
        <w:t xml:space="preserve">use Luminosity is related to mass, </w:t>
      </w:r>
      <w:r w:rsidR="007A1E01">
        <w:rPr>
          <w:lang w:val="en-US"/>
        </w:rPr>
        <w:t xml:space="preserve">and because </w:t>
      </w:r>
      <w:r w:rsidR="007D6A37">
        <w:rPr>
          <w:lang w:val="en-US"/>
        </w:rPr>
        <w:t xml:space="preserve">elliptics have greater mass, they will also tend to have </w:t>
      </w:r>
      <w:r w:rsidR="00581650">
        <w:rPr>
          <w:lang w:val="en-US"/>
        </w:rPr>
        <w:t xml:space="preserve">greater brightness. </w:t>
      </w:r>
    </w:p>
    <w:p w14:paraId="662AE7DB" w14:textId="77777777" w:rsidR="003A0956" w:rsidRDefault="003A0956" w:rsidP="003A0956">
      <w:pPr>
        <w:rPr>
          <w:lang w:val="en-US"/>
        </w:rPr>
      </w:pPr>
    </w:p>
    <w:p w14:paraId="18B9A5D1" w14:textId="20318882" w:rsidR="003A0956" w:rsidRDefault="00FA6E25" w:rsidP="00FA6E25">
      <w:pPr>
        <w:pStyle w:val="Heading2"/>
        <w:rPr>
          <w:lang w:val="en-US"/>
        </w:rPr>
      </w:pPr>
      <w:r>
        <w:rPr>
          <w:lang w:val="en-US"/>
        </w:rPr>
        <w:lastRenderedPageBreak/>
        <w:t>The Hubble tuning Fork</w:t>
      </w:r>
    </w:p>
    <w:p w14:paraId="274E9BE0" w14:textId="0B720A12" w:rsidR="00FA6E25" w:rsidRDefault="00FD3BB9" w:rsidP="00FA6E25">
      <w:pPr>
        <w:pStyle w:val="ListParagraph"/>
        <w:numPr>
          <w:ilvl w:val="0"/>
          <w:numId w:val="21"/>
        </w:numPr>
        <w:rPr>
          <w:lang w:val="en-US"/>
        </w:rPr>
      </w:pPr>
      <w:r>
        <w:rPr>
          <w:lang w:val="en-US"/>
        </w:rPr>
        <w:t>Objects classified from Early to late</w:t>
      </w:r>
      <w:r w:rsidR="000C7AF4">
        <w:rPr>
          <w:lang w:val="en-US"/>
        </w:rPr>
        <w:t>:</w:t>
      </w:r>
    </w:p>
    <w:p w14:paraId="13ADBE81" w14:textId="79BBA6C0" w:rsidR="000C7AF4" w:rsidRDefault="00147A69" w:rsidP="000C7AF4">
      <w:pPr>
        <w:pStyle w:val="ListParagraph"/>
        <w:numPr>
          <w:ilvl w:val="1"/>
          <w:numId w:val="21"/>
        </w:numPr>
        <w:rPr>
          <w:lang w:val="en-US"/>
        </w:rPr>
      </w:pPr>
      <w:r>
        <w:rPr>
          <w:lang w:val="en-US"/>
        </w:rPr>
        <w:t>Ellipticals a</w:t>
      </w:r>
      <w:r w:rsidR="0034567F">
        <w:rPr>
          <w:lang w:val="en-US"/>
        </w:rPr>
        <w:t xml:space="preserve">re early, spirals are late. </w:t>
      </w:r>
    </w:p>
    <w:p w14:paraId="16AB1C92" w14:textId="5E0AE100" w:rsidR="0033766D" w:rsidRDefault="0033766D" w:rsidP="000C7AF4">
      <w:pPr>
        <w:pStyle w:val="ListParagraph"/>
        <w:numPr>
          <w:ilvl w:val="1"/>
          <w:numId w:val="21"/>
        </w:numPr>
        <w:rPr>
          <w:lang w:val="en-US"/>
        </w:rPr>
      </w:pPr>
      <w:r>
        <w:rPr>
          <w:lang w:val="en-US"/>
        </w:rPr>
        <w:t xml:space="preserve">Lateness is given by the bulge-disk ratio and the tightness of the spiral arms. </w:t>
      </w:r>
    </w:p>
    <w:p w14:paraId="0A3D4012" w14:textId="4151391F" w:rsidR="00431D55" w:rsidRDefault="00431D55" w:rsidP="00FA6E25">
      <w:pPr>
        <w:pStyle w:val="ListParagraph"/>
        <w:numPr>
          <w:ilvl w:val="0"/>
          <w:numId w:val="21"/>
        </w:numPr>
        <w:rPr>
          <w:lang w:val="en-US"/>
        </w:rPr>
      </w:pPr>
      <w:r>
        <w:rPr>
          <w:lang w:val="en-US"/>
        </w:rPr>
        <w:t xml:space="preserve">Not an evolutionary sequence. </w:t>
      </w:r>
    </w:p>
    <w:p w14:paraId="6E4B8CA1" w14:textId="7EE52201" w:rsidR="00805FDD" w:rsidRDefault="00805FDD" w:rsidP="00805FDD">
      <w:pPr>
        <w:pStyle w:val="ListParagraph"/>
        <w:numPr>
          <w:ilvl w:val="1"/>
          <w:numId w:val="21"/>
        </w:numPr>
        <w:rPr>
          <w:lang w:val="en-US"/>
        </w:rPr>
      </w:pPr>
      <w:r>
        <w:rPr>
          <w:lang w:val="en-US"/>
        </w:rPr>
        <w:t xml:space="preserve">Isolated systems will not spontaneously start to rotate. </w:t>
      </w:r>
    </w:p>
    <w:p w14:paraId="174B97FA" w14:textId="7FE268BC" w:rsidR="00876D5F" w:rsidRDefault="00347C3D" w:rsidP="00FA6E25">
      <w:pPr>
        <w:pStyle w:val="ListParagraph"/>
        <w:numPr>
          <w:ilvl w:val="0"/>
          <w:numId w:val="21"/>
        </w:numPr>
        <w:rPr>
          <w:lang w:val="en-US"/>
        </w:rPr>
      </w:pPr>
      <w:r>
        <w:rPr>
          <w:lang w:val="en-US"/>
        </w:rPr>
        <w:t xml:space="preserve">Spirals subdivided according to whether they exhibit </w:t>
      </w:r>
      <w:r w:rsidR="007605D0">
        <w:rPr>
          <w:lang w:val="en-US"/>
        </w:rPr>
        <w:t xml:space="preserve">a bar or not. </w:t>
      </w:r>
    </w:p>
    <w:p w14:paraId="3F32B98B" w14:textId="36A13FE7" w:rsidR="006E1427" w:rsidRDefault="006E1427" w:rsidP="00FA6E25">
      <w:pPr>
        <w:pStyle w:val="ListParagraph"/>
        <w:numPr>
          <w:ilvl w:val="0"/>
          <w:numId w:val="21"/>
        </w:numPr>
        <w:rPr>
          <w:lang w:val="en-US"/>
        </w:rPr>
      </w:pPr>
      <w:r>
        <w:rPr>
          <w:lang w:val="en-US"/>
        </w:rPr>
        <w:t xml:space="preserve">Flaws: The discovery of the dwarf stars </w:t>
      </w:r>
      <w:r w:rsidR="00136632">
        <w:rPr>
          <w:lang w:val="en-US"/>
        </w:rPr>
        <w:t xml:space="preserve">makes the Hubble tuning Fork impractical. As such, we are now implementing a new system. </w:t>
      </w:r>
    </w:p>
    <w:p w14:paraId="4EDC97C6" w14:textId="77777777" w:rsidR="00FB4EB6" w:rsidRDefault="00FB4EB6" w:rsidP="00FB4EB6">
      <w:pPr>
        <w:rPr>
          <w:lang w:val="en-US"/>
        </w:rPr>
      </w:pPr>
    </w:p>
    <w:p w14:paraId="6FB23896" w14:textId="1733CB8F" w:rsidR="00FB4EB6" w:rsidRDefault="00FB4EB6" w:rsidP="00FB4EB6">
      <w:pPr>
        <w:rPr>
          <w:b/>
          <w:lang w:val="en-US"/>
        </w:rPr>
      </w:pPr>
      <w:r>
        <w:rPr>
          <w:b/>
          <w:lang w:val="en-US"/>
        </w:rPr>
        <w:t>New System</w:t>
      </w:r>
    </w:p>
    <w:p w14:paraId="06D1B6D4" w14:textId="10F75E16" w:rsidR="00903D25" w:rsidRDefault="00FB4EB6" w:rsidP="00903D25">
      <w:pPr>
        <w:pStyle w:val="ListParagraph"/>
        <w:numPr>
          <w:ilvl w:val="0"/>
          <w:numId w:val="21"/>
        </w:numPr>
        <w:rPr>
          <w:lang w:val="en-US"/>
        </w:rPr>
      </w:pPr>
      <w:r>
        <w:rPr>
          <w:lang w:val="en-US"/>
        </w:rPr>
        <w:t>The new system recognizes three t</w:t>
      </w:r>
      <w:r w:rsidR="00903D25">
        <w:rPr>
          <w:lang w:val="en-US"/>
        </w:rPr>
        <w:t>ypes or two primary components:</w:t>
      </w:r>
    </w:p>
    <w:p w14:paraId="4C090450" w14:textId="44404B3C" w:rsidR="00903D25" w:rsidRDefault="00DC7767" w:rsidP="00903D25">
      <w:pPr>
        <w:pStyle w:val="ListParagraph"/>
        <w:numPr>
          <w:ilvl w:val="1"/>
          <w:numId w:val="21"/>
        </w:numPr>
        <w:rPr>
          <w:lang w:val="en-US"/>
        </w:rPr>
      </w:pPr>
      <w:r>
        <w:rPr>
          <w:lang w:val="en-US"/>
        </w:rPr>
        <w:t xml:space="preserve">Types: </w:t>
      </w:r>
      <w:r w:rsidR="00903D25">
        <w:rPr>
          <w:lang w:val="en-US"/>
        </w:rPr>
        <w:t xml:space="preserve">Ellipticals, Spirals, Irregulars. </w:t>
      </w:r>
    </w:p>
    <w:p w14:paraId="779FF49F" w14:textId="25B0B35C" w:rsidR="00903D25" w:rsidRDefault="00702E12" w:rsidP="00903D25">
      <w:pPr>
        <w:pStyle w:val="ListParagraph"/>
        <w:numPr>
          <w:ilvl w:val="1"/>
          <w:numId w:val="21"/>
        </w:numPr>
        <w:rPr>
          <w:lang w:val="en-US"/>
        </w:rPr>
      </w:pPr>
      <w:r>
        <w:rPr>
          <w:lang w:val="en-US"/>
        </w:rPr>
        <w:t xml:space="preserve">Components: </w:t>
      </w:r>
      <w:r w:rsidR="005B6D3D">
        <w:rPr>
          <w:lang w:val="en-US"/>
        </w:rPr>
        <w:t>Spheroids (dynamically hot) and</w:t>
      </w:r>
      <w:r w:rsidR="00FB6B89">
        <w:rPr>
          <w:lang w:val="en-US"/>
        </w:rPr>
        <w:t xml:space="preserve"> discs (dynamically cool):</w:t>
      </w:r>
    </w:p>
    <w:p w14:paraId="06DD840D" w14:textId="417B4C1B" w:rsidR="00FB6B89" w:rsidRDefault="00FB6B89" w:rsidP="00FB6B89">
      <w:pPr>
        <w:pStyle w:val="ListParagraph"/>
        <w:numPr>
          <w:ilvl w:val="2"/>
          <w:numId w:val="21"/>
        </w:numPr>
        <w:rPr>
          <w:lang w:val="en-US"/>
        </w:rPr>
      </w:pPr>
      <w:r>
        <w:rPr>
          <w:lang w:val="en-US"/>
        </w:rPr>
        <w:t xml:space="preserve">Discs may also contain a bar. </w:t>
      </w:r>
    </w:p>
    <w:p w14:paraId="289D5668" w14:textId="14560BB8" w:rsidR="00AA218C" w:rsidRDefault="00AA218C" w:rsidP="00FB6B89">
      <w:pPr>
        <w:pStyle w:val="ListParagraph"/>
        <w:numPr>
          <w:ilvl w:val="2"/>
          <w:numId w:val="21"/>
        </w:numPr>
        <w:rPr>
          <w:lang w:val="en-US"/>
        </w:rPr>
      </w:pPr>
      <w:r>
        <w:rPr>
          <w:lang w:val="en-US"/>
        </w:rPr>
        <w:t xml:space="preserve">The spheroid may contain a nucleus. </w:t>
      </w:r>
    </w:p>
    <w:p w14:paraId="011FC97E" w14:textId="77777777" w:rsidR="00FE5CE5" w:rsidRDefault="00FE5CE5" w:rsidP="00FE5CE5">
      <w:pPr>
        <w:rPr>
          <w:lang w:val="en-US"/>
        </w:rPr>
      </w:pPr>
    </w:p>
    <w:p w14:paraId="7B1AF98C" w14:textId="2623C764" w:rsidR="00FE5CE5" w:rsidRDefault="00D643D5" w:rsidP="00FE5CE5">
      <w:pPr>
        <w:pStyle w:val="Heading2"/>
        <w:rPr>
          <w:lang w:val="en-US"/>
        </w:rPr>
      </w:pPr>
      <w:r>
        <w:rPr>
          <w:lang w:val="en-US"/>
        </w:rPr>
        <w:t>Calculat</w:t>
      </w:r>
      <w:r w:rsidR="00DF1154">
        <w:rPr>
          <w:lang w:val="en-US"/>
        </w:rPr>
        <w:t xml:space="preserve">ions of Star Numbers, Density and </w:t>
      </w:r>
      <w:r w:rsidR="000B7BBC">
        <w:rPr>
          <w:lang w:val="en-US"/>
        </w:rPr>
        <w:t>Light-to Mass Ratio</w:t>
      </w:r>
    </w:p>
    <w:p w14:paraId="0712EF3C" w14:textId="77777777" w:rsidR="00657591" w:rsidRDefault="00657591" w:rsidP="00657591">
      <w:pPr>
        <w:rPr>
          <w:lang w:val="en-US"/>
        </w:rPr>
      </w:pPr>
    </w:p>
    <w:p w14:paraId="7C70950E" w14:textId="6271BC48" w:rsidR="00657591" w:rsidRDefault="00657591" w:rsidP="00657591">
      <w:pPr>
        <w:pStyle w:val="Heading3"/>
        <w:rPr>
          <w:lang w:val="en-US"/>
        </w:rPr>
      </w:pPr>
      <w:r>
        <w:rPr>
          <w:lang w:val="en-US"/>
        </w:rPr>
        <w:t>Star Numbers</w:t>
      </w:r>
    </w:p>
    <w:p w14:paraId="643BCC73" w14:textId="085E27E7" w:rsidR="001C3A25" w:rsidRDefault="003B127E" w:rsidP="001C3A25">
      <w:pPr>
        <w:pStyle w:val="ListParagraph"/>
        <w:numPr>
          <w:ilvl w:val="0"/>
          <w:numId w:val="21"/>
        </w:numPr>
        <w:rPr>
          <w:lang w:val="en-US"/>
        </w:rPr>
      </w:pPr>
      <w:r>
        <w:rPr>
          <w:lang w:val="en-US"/>
        </w:rPr>
        <w:t xml:space="preserve">Let there be </w:t>
      </w:r>
      <w:r w:rsidR="00C44FE5">
        <w:rPr>
          <w:lang w:val="en-US"/>
        </w:rPr>
        <w:t xml:space="preserve">a standard star, </w:t>
      </w:r>
      <w:r w:rsidR="0073726D">
        <w:rPr>
          <w:lang w:val="en-US"/>
        </w:rPr>
        <w:t xml:space="preserve">called A, </w:t>
      </w:r>
      <w:r w:rsidR="00C44FE5">
        <w:rPr>
          <w:lang w:val="en-US"/>
        </w:rPr>
        <w:t xml:space="preserve">with an apparent magnitude of </w:t>
      </w:r>
      <w:r w:rsidR="00CF0B7B">
        <w:rPr>
          <w:lang w:val="en-US"/>
        </w:rPr>
        <w:t xml:space="preserve">f*. </w:t>
      </w:r>
      <w:r w:rsidR="00210A6D">
        <w:rPr>
          <w:lang w:val="en-US"/>
        </w:rPr>
        <w:t xml:space="preserve">We then assume that the </w:t>
      </w:r>
      <w:r w:rsidR="001A6D54">
        <w:rPr>
          <w:lang w:val="en-US"/>
        </w:rPr>
        <w:t xml:space="preserve">galaxy is comprised of n* number of similar stars, also with magnitude f*. </w:t>
      </w:r>
    </w:p>
    <w:p w14:paraId="36330E60" w14:textId="5C31F849" w:rsidR="00D30177" w:rsidRPr="00A50BF9" w:rsidRDefault="007F6E03" w:rsidP="00D7256A">
      <w:pPr>
        <w:pStyle w:val="ListParagraph"/>
        <w:numPr>
          <w:ilvl w:val="0"/>
          <w:numId w:val="21"/>
        </w:numPr>
        <w:rPr>
          <w:lang w:val="en-US"/>
        </w:rPr>
      </w:pPr>
      <w:r w:rsidRPr="0034094A">
        <w:rPr>
          <w:lang w:val="en-US"/>
        </w:rPr>
        <w:t>This tells us that if we find the difference in the magnitude of brightness of the galaxy</w:t>
      </w:r>
      <w:r w:rsidR="000A6898" w:rsidRPr="0034094A">
        <w:rPr>
          <w:lang w:val="en-US"/>
        </w:rPr>
        <w:t xml:space="preserve"> (whose light will come in a majority from </w:t>
      </w:r>
      <w:r w:rsidR="0034094A">
        <w:rPr>
          <w:lang w:val="en-US"/>
        </w:rPr>
        <w:t>stars like A), we have:</w:t>
      </w:r>
      <w:r w:rsidR="0034094A">
        <w:rPr>
          <w:lang w:val="en-US"/>
        </w:rPr>
        <w:br/>
      </w:r>
      <w:r w:rsidR="0034094A">
        <w:rPr>
          <w:lang w:val="en-US"/>
        </w:rPr>
        <w:br/>
      </w: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Galaxy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star</m:t>
              </m:r>
            </m:sub>
          </m:sSub>
          <m:r>
            <w:rPr>
              <w:rFonts w:ascii="Cambria Math" w:hAnsi="Cambria Math"/>
              <w:lang w:val="en-US"/>
            </w:rPr>
            <m:t>= -2.5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n*×f*</m:t>
                      </m:r>
                    </m:num>
                    <m:den>
                      <m:r>
                        <w:rPr>
                          <w:rFonts w:ascii="Cambria Math" w:hAnsi="Cambria Math"/>
                          <w:lang w:val="en-US"/>
                        </w:rPr>
                        <m:t>f*</m:t>
                      </m:r>
                    </m:den>
                  </m:f>
                </m:e>
              </m:d>
            </m:e>
          </m:func>
          <m:r>
            <m:rPr>
              <m:sty m:val="p"/>
            </m:rPr>
            <w:rPr>
              <w:rFonts w:ascii="Cambria Math" w:hAnsi="Cambria Math"/>
              <w:lang w:val="en-US"/>
            </w:rPr>
            <w:br/>
          </m:r>
        </m:oMath>
        <m:oMath>
          <m:r>
            <w:rPr>
              <w:rFonts w:ascii="Cambria Math" w:hAnsi="Cambria Math"/>
              <w:lang w:val="en-US"/>
            </w:rPr>
            <m:t>⇒n*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-0.4(</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Galaxy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star</m:t>
                  </m:r>
                </m:sub>
              </m:sSub>
              <m:r>
                <w:rPr>
                  <w:rFonts w:ascii="Cambria Math" w:hAnsi="Cambria Math"/>
                  <w:lang w:val="en-US"/>
                </w:rPr>
                <m:t>)</m:t>
              </m:r>
            </m:sup>
          </m:sSup>
        </m:oMath>
      </m:oMathPara>
    </w:p>
    <w:p w14:paraId="0EF6B06C" w14:textId="77777777" w:rsidR="00A50BF9" w:rsidRDefault="00A50BF9" w:rsidP="00A50BF9">
      <w:pPr>
        <w:rPr>
          <w:lang w:val="en-US"/>
        </w:rPr>
      </w:pPr>
    </w:p>
    <w:p w14:paraId="466E7873" w14:textId="5F288931" w:rsidR="00A50BF9" w:rsidRDefault="00A50BF9" w:rsidP="00A50BF9">
      <w:pPr>
        <w:pStyle w:val="Heading3"/>
        <w:rPr>
          <w:lang w:val="en-US"/>
        </w:rPr>
      </w:pPr>
      <w:r>
        <w:rPr>
          <w:lang w:val="en-US"/>
        </w:rPr>
        <w:t>Star Density</w:t>
      </w:r>
    </w:p>
    <w:p w14:paraId="2891098F" w14:textId="5A11A002" w:rsidR="00A50BF9" w:rsidRPr="00823FE3" w:rsidRDefault="00F12A8F" w:rsidP="00A50BF9">
      <w:pPr>
        <w:pStyle w:val="ListParagraph"/>
        <w:numPr>
          <w:ilvl w:val="0"/>
          <w:numId w:val="21"/>
        </w:numPr>
        <w:rPr>
          <w:lang w:val="en-US"/>
        </w:rPr>
      </w:pPr>
      <w:r>
        <w:rPr>
          <w:lang w:val="en-US"/>
        </w:rPr>
        <w:t>Recall the equation for Absolute Magnitude (in MegaParsecs) is given by:</w:t>
      </w:r>
      <w:r>
        <w:rPr>
          <w:lang w:val="en-US"/>
        </w:rPr>
        <w:br/>
      </w:r>
      <w:r>
        <w:rPr>
          <w:lang w:val="en-US"/>
        </w:rPr>
        <w:br/>
      </w:r>
      <m:oMathPara>
        <m:oMath>
          <m:r>
            <w:rPr>
              <w:rFonts w:ascii="Cambria Math" w:hAnsi="Cambria Math"/>
              <w:lang w:val="en-US"/>
            </w:rPr>
            <m:t>m-M=5</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d</m:t>
                  </m:r>
                </m:e>
              </m:d>
            </m:e>
          </m:func>
          <m:r>
            <w:rPr>
              <w:rFonts w:ascii="Cambria Math" w:hAnsi="Cambria Math"/>
              <w:lang w:val="en-US"/>
            </w:rPr>
            <m:t>+25</m:t>
          </m:r>
          <m:r>
            <m:rPr>
              <m:sty m:val="p"/>
            </m:rPr>
            <w:rPr>
              <w:lang w:val="en-US"/>
            </w:rPr>
            <w:br/>
          </m:r>
        </m:oMath>
      </m:oMathPara>
    </w:p>
    <w:p w14:paraId="243CB152" w14:textId="212E94D1" w:rsidR="00823FE3" w:rsidRDefault="00823FE3" w:rsidP="00A50BF9">
      <w:pPr>
        <w:pStyle w:val="ListParagraph"/>
        <w:numPr>
          <w:ilvl w:val="0"/>
          <w:numId w:val="21"/>
        </w:numPr>
        <w:rPr>
          <w:lang w:val="en-US"/>
        </w:rPr>
      </w:pPr>
      <w:r>
        <w:rPr>
          <w:lang w:val="en-US"/>
        </w:rPr>
        <w:t xml:space="preserve">Therefore, </w:t>
      </w:r>
      <w:r w:rsidR="008C2E08">
        <w:rPr>
          <w:lang w:val="en-US"/>
        </w:rPr>
        <w:t xml:space="preserve">we can find the </w:t>
      </w:r>
      <w:r w:rsidR="00A53FE1">
        <w:rPr>
          <w:lang w:val="en-US"/>
        </w:rPr>
        <w:t xml:space="preserve">distance </w:t>
      </w:r>
      <w:r w:rsidR="00BF7362">
        <w:rPr>
          <w:lang w:val="en-US"/>
        </w:rPr>
        <w:t>to a</w:t>
      </w:r>
      <w:r w:rsidR="00184BD0">
        <w:rPr>
          <w:lang w:val="en-US"/>
        </w:rPr>
        <w:t xml:space="preserve"> galaxy</w:t>
      </w:r>
      <w:r w:rsidR="00D175FD">
        <w:rPr>
          <w:lang w:val="en-US"/>
        </w:rPr>
        <w:t xml:space="preserve"> of certain brightness, called B,</w:t>
      </w:r>
      <w:r w:rsidR="00D928A7">
        <w:rPr>
          <w:lang w:val="en-US"/>
        </w:rPr>
        <w:t xml:space="preserve"> through the equation:</w:t>
      </w:r>
      <w:r w:rsidR="00D928A7">
        <w:rPr>
          <w:lang w:val="en-US"/>
        </w:rPr>
        <w:br/>
      </w:r>
      <w:r w:rsidR="00D928A7">
        <w:rPr>
          <w:lang w:val="en-US"/>
        </w:rPr>
        <w:br/>
      </w:r>
      <m:oMathPara>
        <m:oMath>
          <m:r>
            <w:rPr>
              <w:rFonts w:ascii="Cambria Math" w:hAnsi="Cambria Math"/>
              <w:lang w:val="en-US"/>
            </w:rPr>
            <m:t xml:space="preserve">d =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0.2(m-M-25)</m:t>
              </m:r>
            </m:sup>
          </m:sSup>
          <m:r>
            <m:rPr>
              <m:sty m:val="p"/>
            </m:rPr>
            <w:rPr>
              <w:lang w:val="en-US"/>
            </w:rPr>
            <w:br/>
          </m:r>
        </m:oMath>
      </m:oMathPara>
    </w:p>
    <w:p w14:paraId="6AEF0365" w14:textId="1794EE0B" w:rsidR="00D928A7" w:rsidRDefault="000F07B4" w:rsidP="00A50BF9">
      <w:pPr>
        <w:pStyle w:val="ListParagraph"/>
        <w:numPr>
          <w:ilvl w:val="0"/>
          <w:numId w:val="21"/>
        </w:numPr>
        <w:rPr>
          <w:lang w:val="en-US"/>
        </w:rPr>
      </w:pPr>
      <w:r>
        <w:rPr>
          <w:lang w:val="en-US"/>
        </w:rPr>
        <w:t>As such</w:t>
      </w:r>
      <w:r w:rsidR="00D928A7">
        <w:rPr>
          <w:lang w:val="en-US"/>
        </w:rPr>
        <w:t>, we</w:t>
      </w:r>
      <w:r w:rsidR="006B1810">
        <w:rPr>
          <w:lang w:val="en-US"/>
        </w:rPr>
        <w:t xml:space="preserve"> can</w:t>
      </w:r>
      <w:r w:rsidR="00D928A7">
        <w:rPr>
          <w:lang w:val="en-US"/>
        </w:rPr>
        <w:t xml:space="preserve"> c</w:t>
      </w:r>
      <w:r w:rsidR="00F4026F">
        <w:rPr>
          <w:lang w:val="en-US"/>
        </w:rPr>
        <w:t>alcul</w:t>
      </w:r>
      <w:r w:rsidR="00BF1990">
        <w:rPr>
          <w:lang w:val="en-US"/>
        </w:rPr>
        <w:t xml:space="preserve">ate the volume of an imaginary </w:t>
      </w:r>
      <w:r w:rsidR="00F4026F">
        <w:rPr>
          <w:lang w:val="en-US"/>
        </w:rPr>
        <w:t xml:space="preserve">sphere </w:t>
      </w:r>
      <w:r w:rsidR="00017D9A">
        <w:rPr>
          <w:lang w:val="en-US"/>
        </w:rPr>
        <w:t>which contains</w:t>
      </w:r>
      <w:r w:rsidR="00FA2350">
        <w:rPr>
          <w:lang w:val="en-US"/>
        </w:rPr>
        <w:t xml:space="preserve"> </w:t>
      </w:r>
      <w:r w:rsidR="00DD3B96">
        <w:rPr>
          <w:lang w:val="en-US"/>
        </w:rPr>
        <w:t xml:space="preserve">galaxies like </w:t>
      </w:r>
      <w:r w:rsidR="00346974">
        <w:rPr>
          <w:lang w:val="en-US"/>
        </w:rPr>
        <w:t>B:</w:t>
      </w:r>
      <w:r w:rsidR="00346974">
        <w:rPr>
          <w:lang w:val="en-US"/>
        </w:rPr>
        <w:br/>
      </w:r>
      <w:r w:rsidR="00346974">
        <w:rPr>
          <w:lang w:val="en-US"/>
        </w:rPr>
        <w:br/>
      </w:r>
      <m:oMathPara>
        <m:oMath>
          <m:r>
            <w:rPr>
              <w:rFonts w:ascii="Cambria Math" w:hAnsi="Cambria Math"/>
              <w:lang w:val="en-US"/>
            </w:rPr>
            <m:t>V =</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r>
            <w:rPr>
              <w:rFonts w:ascii="Cambria Math" w:hAnsi="Cambria Math"/>
              <w:lang w:val="en-US"/>
            </w:rPr>
            <m:t>π</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3</m:t>
              </m:r>
            </m:sup>
          </m:sSup>
          <m:r>
            <m:rPr>
              <m:sty m:val="p"/>
            </m:rPr>
            <w:rPr>
              <w:lang w:val="en-US"/>
            </w:rPr>
            <w:br/>
          </m:r>
        </m:oMath>
      </m:oMathPara>
    </w:p>
    <w:p w14:paraId="477CD504" w14:textId="0F0BD218" w:rsidR="00346974" w:rsidRPr="00A0276D" w:rsidRDefault="00346974" w:rsidP="00A50BF9">
      <w:pPr>
        <w:pStyle w:val="ListParagraph"/>
        <w:numPr>
          <w:ilvl w:val="0"/>
          <w:numId w:val="21"/>
        </w:numPr>
        <w:rPr>
          <w:lang w:val="en-US"/>
        </w:rPr>
      </w:pPr>
      <w:r>
        <w:rPr>
          <w:lang w:val="en-US"/>
        </w:rPr>
        <w:lastRenderedPageBreak/>
        <w:t xml:space="preserve">Given </w:t>
      </w:r>
      <w:r w:rsidR="008204BB">
        <w:rPr>
          <w:lang w:val="en-US"/>
        </w:rPr>
        <w:t xml:space="preserve">a </w:t>
      </w:r>
      <w:r w:rsidR="00E34E44">
        <w:rPr>
          <w:lang w:val="en-US"/>
        </w:rPr>
        <w:t xml:space="preserve">known </w:t>
      </w:r>
      <w:r w:rsidR="00F81087">
        <w:rPr>
          <w:lang w:val="en-US"/>
        </w:rPr>
        <w:t xml:space="preserve">number (N) </w:t>
      </w:r>
      <w:r w:rsidR="00E34E44">
        <w:rPr>
          <w:lang w:val="en-US"/>
        </w:rPr>
        <w:t xml:space="preserve">of those galaxies in the </w:t>
      </w:r>
      <w:r w:rsidR="00954B69">
        <w:rPr>
          <w:lang w:val="en-US"/>
        </w:rPr>
        <w:t xml:space="preserve">sky, we calculate the </w:t>
      </w:r>
      <w:r w:rsidR="00F81087">
        <w:rPr>
          <w:lang w:val="en-US"/>
        </w:rPr>
        <w:t>density of those galaxies in space through the equation:</w:t>
      </w:r>
      <w:r w:rsidR="00F81087">
        <w:rPr>
          <w:lang w:val="en-US"/>
        </w:rPr>
        <w:br/>
      </w:r>
      <w:r w:rsidR="00F81087">
        <w:rPr>
          <w:lang w:val="en-US"/>
        </w:rPr>
        <w:br/>
      </w: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number density</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V</m:t>
              </m:r>
            </m:den>
          </m:f>
        </m:oMath>
      </m:oMathPara>
    </w:p>
    <w:p w14:paraId="421F8BA9" w14:textId="77777777" w:rsidR="00A0276D" w:rsidRDefault="00A0276D" w:rsidP="00A0276D">
      <w:pPr>
        <w:rPr>
          <w:lang w:val="en-US"/>
        </w:rPr>
      </w:pPr>
    </w:p>
    <w:p w14:paraId="2C77A4E8" w14:textId="07949732" w:rsidR="00A0276D" w:rsidRDefault="00A0276D" w:rsidP="00A0276D">
      <w:pPr>
        <w:pStyle w:val="Heading3"/>
        <w:rPr>
          <w:lang w:val="en-US"/>
        </w:rPr>
      </w:pPr>
      <w:r>
        <w:rPr>
          <w:lang w:val="en-US"/>
        </w:rPr>
        <w:t>Mass to Light Ratio</w:t>
      </w:r>
    </w:p>
    <w:p w14:paraId="6A791927" w14:textId="5F7FA161" w:rsidR="00A0276D" w:rsidRDefault="00A0276D" w:rsidP="00662139">
      <w:pPr>
        <w:pStyle w:val="ListParagraph"/>
        <w:rPr>
          <w:lang w:val="en-US"/>
        </w:rPr>
      </w:pPr>
    </w:p>
    <w:p w14:paraId="50B9CB3D" w14:textId="72DDA092" w:rsidR="00662139" w:rsidRPr="00B7152E" w:rsidRDefault="00725748" w:rsidP="00662139">
      <w:pPr>
        <w:rPr>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L</m:t>
              </m:r>
            </m:den>
          </m:f>
          <m:r>
            <w:rPr>
              <w:rFonts w:ascii="Cambria Math" w:hAnsi="Cambria Math"/>
              <w:lang w:val="en-US"/>
            </w:rPr>
            <m:t>=X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x</m:t>
                  </m:r>
                </m:sub>
              </m:sSub>
            </m:den>
          </m:f>
          <m:r>
            <w:rPr>
              <w:rFonts w:ascii="Cambria Math" w:hAnsi="Cambria Math"/>
              <w:lang w:val="en-US"/>
            </w:rPr>
            <m:t xml:space="preserve"> </m:t>
          </m:r>
          <m:r>
            <m:rPr>
              <m:sty m:val="p"/>
            </m:rPr>
            <w:rPr>
              <w:lang w:val="en-US"/>
            </w:rPr>
            <w:br/>
          </m:r>
        </m:oMath>
      </m:oMathPara>
    </w:p>
    <w:p w14:paraId="2BD423E3" w14:textId="2DB507AA" w:rsidR="00B7152E" w:rsidRDefault="00B7152E" w:rsidP="00662139">
      <w:pPr>
        <w:rPr>
          <w:lang w:val="en-US"/>
        </w:rPr>
      </w:pPr>
      <w:r>
        <w:rPr>
          <w:lang w:val="en-US"/>
        </w:rPr>
        <w:t xml:space="preserve">Here, M/L represents the </w:t>
      </w:r>
      <w:r w:rsidR="008B3793">
        <w:rPr>
          <w:lang w:val="en-US"/>
        </w:rPr>
        <w:t>mass to light ratio of some galaxy,</w:t>
      </w:r>
      <w:r w:rsidR="00CF4FC5">
        <w:rPr>
          <w:lang w:val="en-US"/>
        </w:rPr>
        <w:t xml:space="preserve"> let’s call it A, </w:t>
      </w:r>
      <w:r w:rsidR="008B3793">
        <w:rPr>
          <w:lang w:val="en-US"/>
        </w:rPr>
        <w:t xml:space="preserve"> while X represents </w:t>
      </w:r>
      <w:r w:rsidR="00063EB2">
        <w:rPr>
          <w:lang w:val="en-US"/>
        </w:rPr>
        <w:t xml:space="preserve">how large the mass to light ratio of A is compared to the mass to </w:t>
      </w:r>
      <w:r w:rsidR="002B0722">
        <w:rPr>
          <w:lang w:val="en-US"/>
        </w:rPr>
        <w:t xml:space="preserve">light ratio for our own Galaxy. The natural implication of this is that Mx/Lx represents the ratio of solar mass to solar luminosity. </w:t>
      </w:r>
    </w:p>
    <w:p w14:paraId="64E0AF9C" w14:textId="77777777" w:rsidR="00BC1E1D" w:rsidRDefault="00BC1E1D" w:rsidP="00662139">
      <w:pPr>
        <w:rPr>
          <w:lang w:val="en-US"/>
        </w:rPr>
      </w:pPr>
    </w:p>
    <w:p w14:paraId="1ABDCD70" w14:textId="229E7D62" w:rsidR="00BC1E1D" w:rsidRDefault="00BC1E1D" w:rsidP="00BC1E1D">
      <w:pPr>
        <w:pStyle w:val="Heading3"/>
        <w:rPr>
          <w:lang w:val="en-US"/>
        </w:rPr>
      </w:pPr>
      <w:r>
        <w:rPr>
          <w:lang w:val="en-US"/>
        </w:rPr>
        <w:t>Denisty of the Universe</w:t>
      </w:r>
    </w:p>
    <w:p w14:paraId="353CEC13" w14:textId="476557E1" w:rsidR="00BC1E1D" w:rsidRDefault="007E0593" w:rsidP="00BC1E1D">
      <w:pPr>
        <w:pStyle w:val="ListParagraph"/>
        <w:numPr>
          <w:ilvl w:val="0"/>
          <w:numId w:val="21"/>
        </w:numPr>
        <w:rPr>
          <w:lang w:val="en-US"/>
        </w:rPr>
      </w:pPr>
      <w:r>
        <w:rPr>
          <w:lang w:val="en-US"/>
        </w:rPr>
        <w:t xml:space="preserve">Given the space density of a certain type of </w:t>
      </w:r>
      <w:r w:rsidR="004864AC">
        <w:rPr>
          <w:lang w:val="en-US"/>
        </w:rPr>
        <w:t xml:space="preserve">galaxy and </w:t>
      </w:r>
      <w:r w:rsidR="00B40A45">
        <w:rPr>
          <w:lang w:val="en-US"/>
        </w:rPr>
        <w:t xml:space="preserve">the </w:t>
      </w:r>
      <w:r w:rsidR="00B67AD2">
        <w:rPr>
          <w:lang w:val="en-US"/>
        </w:rPr>
        <w:t xml:space="preserve">mass of each of those galaxies, we can estimate the </w:t>
      </w:r>
      <w:r w:rsidR="0034734E">
        <w:rPr>
          <w:lang w:val="en-US"/>
        </w:rPr>
        <w:t xml:space="preserve">density of the universe by assuming that </w:t>
      </w:r>
      <w:r w:rsidR="00CB5301">
        <w:rPr>
          <w:lang w:val="en-US"/>
        </w:rPr>
        <w:t xml:space="preserve">the universe is made up of those </w:t>
      </w:r>
      <w:r w:rsidR="007E7BB0">
        <w:rPr>
          <w:lang w:val="en-US"/>
        </w:rPr>
        <w:t xml:space="preserve">galaxies (so this is really just an approximation). </w:t>
      </w:r>
      <w:r w:rsidR="007C17DC">
        <w:rPr>
          <w:lang w:val="en-US"/>
        </w:rPr>
        <w:t>This is given by:</w:t>
      </w:r>
      <w:r w:rsidR="007C17DC">
        <w:rPr>
          <w:lang w:val="en-US"/>
        </w:rPr>
        <w:br/>
      </w:r>
      <w:r w:rsidR="007C17DC">
        <w:rPr>
          <w:lang w:val="en-US"/>
        </w:rPr>
        <w:br/>
      </w:r>
      <m:oMathPara>
        <m:oMath>
          <m:r>
            <w:rPr>
              <w:rFonts w:ascii="Cambria Math" w:hAnsi="Cambria Math"/>
              <w:lang w:val="en-US"/>
            </w:rPr>
            <m:t xml:space="preserve">ρ=nM </m:t>
          </m:r>
          <m:r>
            <m:rPr>
              <m:sty m:val="p"/>
            </m:rPr>
            <w:rPr>
              <w:lang w:val="en-US"/>
            </w:rPr>
            <w:br/>
          </m:r>
        </m:oMath>
      </m:oMathPara>
    </w:p>
    <w:p w14:paraId="15E9241D" w14:textId="77777777" w:rsidR="00034DA0" w:rsidRDefault="00034DA0" w:rsidP="008B76E6">
      <w:pPr>
        <w:rPr>
          <w:lang w:val="en-US"/>
        </w:rPr>
      </w:pPr>
    </w:p>
    <w:p w14:paraId="71228431" w14:textId="12165E2F" w:rsidR="008B76E6" w:rsidRDefault="00C33989" w:rsidP="00C33989">
      <w:pPr>
        <w:pStyle w:val="Heading1"/>
        <w:rPr>
          <w:lang w:val="en-US"/>
        </w:rPr>
      </w:pPr>
      <w:r>
        <w:rPr>
          <w:lang w:val="en-US"/>
        </w:rPr>
        <w:t>Galaxy Spectra</w:t>
      </w:r>
    </w:p>
    <w:p w14:paraId="6AE5EF33" w14:textId="77777777" w:rsidR="00C33989" w:rsidRDefault="00C33989" w:rsidP="00C33989">
      <w:pPr>
        <w:rPr>
          <w:lang w:val="en-US"/>
        </w:rPr>
      </w:pPr>
    </w:p>
    <w:p w14:paraId="7F27DEDA" w14:textId="2E3AD4C2" w:rsidR="00C33989" w:rsidRDefault="009F5934" w:rsidP="00C33989">
      <w:pPr>
        <w:pStyle w:val="Heading2"/>
        <w:rPr>
          <w:lang w:val="en-US"/>
        </w:rPr>
      </w:pPr>
      <w:r>
        <w:rPr>
          <w:lang w:val="en-US"/>
        </w:rPr>
        <w:t xml:space="preserve">The 4000 </w:t>
      </w:r>
      <w:r w:rsidR="00F950D6">
        <w:rPr>
          <w:lang w:val="en-US"/>
        </w:rPr>
        <w:t>Angstrom Break</w:t>
      </w:r>
    </w:p>
    <w:p w14:paraId="0E34DB22" w14:textId="77777777" w:rsidR="00C33989" w:rsidRDefault="00C33989" w:rsidP="00C33989">
      <w:pPr>
        <w:rPr>
          <w:lang w:val="en-US"/>
        </w:rPr>
      </w:pPr>
    </w:p>
    <w:p w14:paraId="29ABE964" w14:textId="3D2C5913" w:rsidR="00C33989" w:rsidRDefault="00C33989" w:rsidP="00C33989">
      <w:pPr>
        <w:pStyle w:val="Heading3"/>
        <w:rPr>
          <w:lang w:val="en-US"/>
        </w:rPr>
      </w:pPr>
      <w:r>
        <w:rPr>
          <w:lang w:val="en-US"/>
        </w:rPr>
        <w:t>Background</w:t>
      </w:r>
    </w:p>
    <w:p w14:paraId="6961FAA0" w14:textId="0993E264" w:rsidR="00C33989" w:rsidRDefault="00C33989" w:rsidP="00C33989">
      <w:pPr>
        <w:pStyle w:val="ListParagraph"/>
        <w:numPr>
          <w:ilvl w:val="0"/>
          <w:numId w:val="21"/>
        </w:numPr>
        <w:rPr>
          <w:lang w:val="en-US"/>
        </w:rPr>
      </w:pPr>
      <w:r>
        <w:rPr>
          <w:lang w:val="en-US"/>
        </w:rPr>
        <w:t xml:space="preserve">Angstroms are </w:t>
      </w:r>
      <w:r w:rsidR="004A7D7A">
        <w:rPr>
          <w:lang w:val="en-US"/>
        </w:rPr>
        <w:t xml:space="preserve">another unit of measurement for length, and is equal to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w:r w:rsidR="00B71E5F">
        <w:rPr>
          <w:lang w:val="en-US"/>
        </w:rPr>
        <w:t xml:space="preserve"> meters. </w:t>
      </w:r>
    </w:p>
    <w:p w14:paraId="7F7FAB73" w14:textId="77777777" w:rsidR="00190330" w:rsidRDefault="00190330" w:rsidP="00190330">
      <w:pPr>
        <w:rPr>
          <w:lang w:val="en-US"/>
        </w:rPr>
      </w:pPr>
    </w:p>
    <w:p w14:paraId="0361872A" w14:textId="23ADE6B9" w:rsidR="00190330" w:rsidRDefault="00190330" w:rsidP="00190330">
      <w:pPr>
        <w:pStyle w:val="Heading3"/>
        <w:rPr>
          <w:lang w:val="en-US"/>
        </w:rPr>
      </w:pPr>
      <w:r>
        <w:rPr>
          <w:lang w:val="en-US"/>
        </w:rPr>
        <w:t>Theory</w:t>
      </w:r>
    </w:p>
    <w:p w14:paraId="1EEBA4BB" w14:textId="30AC64B2" w:rsidR="00DF7256" w:rsidRDefault="000D4DB7" w:rsidP="00DF7256">
      <w:pPr>
        <w:pStyle w:val="ListParagraph"/>
        <w:numPr>
          <w:ilvl w:val="0"/>
          <w:numId w:val="21"/>
        </w:numPr>
        <w:rPr>
          <w:lang w:val="en-US"/>
        </w:rPr>
      </w:pPr>
      <w:r>
        <w:rPr>
          <w:lang w:val="en-US"/>
        </w:rPr>
        <w:t xml:space="preserve">As mentioned previously, </w:t>
      </w:r>
      <w:r w:rsidR="004F487F">
        <w:rPr>
          <w:lang w:val="en-US"/>
        </w:rPr>
        <w:t xml:space="preserve">all galaxies will emit light of all frequencies/wavelengths to some </w:t>
      </w:r>
      <w:r w:rsidR="0063482B">
        <w:rPr>
          <w:lang w:val="en-US"/>
        </w:rPr>
        <w:t xml:space="preserve">degree. </w:t>
      </w:r>
      <w:r w:rsidR="00DF7256">
        <w:rPr>
          <w:lang w:val="en-US"/>
        </w:rPr>
        <w:t xml:space="preserve">However, </w:t>
      </w:r>
      <w:r w:rsidR="00C73EF4">
        <w:rPr>
          <w:lang w:val="en-US"/>
        </w:rPr>
        <w:t xml:space="preserve">eventually the </w:t>
      </w:r>
      <w:r w:rsidR="00A274E3">
        <w:rPr>
          <w:lang w:val="en-US"/>
        </w:rPr>
        <w:t xml:space="preserve">frequency of light emitted from the </w:t>
      </w:r>
      <w:r w:rsidR="00685192">
        <w:rPr>
          <w:lang w:val="en-US"/>
        </w:rPr>
        <w:t xml:space="preserve">majority star type will dominate the </w:t>
      </w:r>
      <w:r w:rsidR="005D201D">
        <w:rPr>
          <w:lang w:val="en-US"/>
        </w:rPr>
        <w:t xml:space="preserve">spectra, since the spectra is just the sum of </w:t>
      </w:r>
      <w:r w:rsidR="00394D82">
        <w:rPr>
          <w:lang w:val="en-US"/>
        </w:rPr>
        <w:t xml:space="preserve">light emitted by the stars. </w:t>
      </w:r>
    </w:p>
    <w:p w14:paraId="3FE59C9B" w14:textId="77777777" w:rsidR="00723F65" w:rsidRDefault="00483DB9" w:rsidP="00DF7256">
      <w:pPr>
        <w:pStyle w:val="ListParagraph"/>
        <w:numPr>
          <w:ilvl w:val="0"/>
          <w:numId w:val="21"/>
        </w:numPr>
        <w:rPr>
          <w:lang w:val="en-US"/>
        </w:rPr>
      </w:pPr>
      <w:r>
        <w:rPr>
          <w:lang w:val="en-US"/>
        </w:rPr>
        <w:t>As such, we tend to observe in stars a break in a galaxy’</w:t>
      </w:r>
      <w:r w:rsidR="000759AA">
        <w:rPr>
          <w:lang w:val="en-US"/>
        </w:rPr>
        <w:t>s spectra at 4000 angst</w:t>
      </w:r>
      <w:r w:rsidR="002F2847">
        <w:rPr>
          <w:lang w:val="en-US"/>
        </w:rPr>
        <w:t xml:space="preserve">roms </w:t>
      </w:r>
      <w:r w:rsidR="00FE10F6">
        <w:rPr>
          <w:lang w:val="en-US"/>
        </w:rPr>
        <w:t>and below</w:t>
      </w:r>
      <w:r w:rsidR="002F2847">
        <w:rPr>
          <w:lang w:val="en-US"/>
        </w:rPr>
        <w:t xml:space="preserve">(Reason unknown currently). </w:t>
      </w:r>
    </w:p>
    <w:p w14:paraId="63C7986D" w14:textId="491D348D" w:rsidR="00723F65" w:rsidRDefault="00723F65" w:rsidP="00DF7256">
      <w:pPr>
        <w:pStyle w:val="ListParagraph"/>
        <w:numPr>
          <w:ilvl w:val="0"/>
          <w:numId w:val="21"/>
        </w:numPr>
        <w:rPr>
          <w:lang w:val="en-US"/>
        </w:rPr>
      </w:pPr>
      <w:r>
        <w:rPr>
          <w:lang w:val="en-US"/>
        </w:rPr>
        <w:t xml:space="preserve">To clarify, this break simply implies a sudden drop </w:t>
      </w:r>
      <w:r w:rsidR="009E5E91">
        <w:rPr>
          <w:lang w:val="en-US"/>
        </w:rPr>
        <w:t>in the intensity (or f</w:t>
      </w:r>
      <w:r w:rsidR="00BB3A22">
        <w:rPr>
          <w:lang w:val="en-US"/>
        </w:rPr>
        <w:t>l</w:t>
      </w:r>
      <w:r w:rsidR="00B3632A">
        <w:rPr>
          <w:lang w:val="en-US"/>
        </w:rPr>
        <w:t xml:space="preserve">ux according to other sources) for wavelengths less than 4000 angstroms (light of greater energy, ie, towards the blue end of the spectrum). </w:t>
      </w:r>
    </w:p>
    <w:p w14:paraId="5D643342" w14:textId="66B5B402" w:rsidR="00723F65" w:rsidRDefault="00F0277B" w:rsidP="00DF7256">
      <w:pPr>
        <w:pStyle w:val="ListParagraph"/>
        <w:numPr>
          <w:ilvl w:val="0"/>
          <w:numId w:val="21"/>
        </w:numPr>
        <w:rPr>
          <w:lang w:val="en-US"/>
        </w:rPr>
      </w:pPr>
      <w:r>
        <w:rPr>
          <w:lang w:val="en-US"/>
        </w:rPr>
        <w:t xml:space="preserve">This usually corresponds to the fact </w:t>
      </w:r>
      <w:r w:rsidR="00B92C08">
        <w:rPr>
          <w:lang w:val="en-US"/>
        </w:rPr>
        <w:t xml:space="preserve">there are many sources of </w:t>
      </w:r>
      <w:r w:rsidR="000963AC">
        <w:rPr>
          <w:lang w:val="en-US"/>
        </w:rPr>
        <w:t xml:space="preserve">light which emit light towards the red end of the spectrum, while there are relatively few </w:t>
      </w:r>
      <w:r w:rsidR="00203BE4">
        <w:rPr>
          <w:lang w:val="en-US"/>
        </w:rPr>
        <w:t>sources towards the blue end of the spectrum.</w:t>
      </w:r>
    </w:p>
    <w:p w14:paraId="38AE9556" w14:textId="01474ECA" w:rsidR="00723F65" w:rsidRDefault="00723F65" w:rsidP="00723F65">
      <w:pPr>
        <w:pStyle w:val="ListParagraph"/>
        <w:numPr>
          <w:ilvl w:val="0"/>
          <w:numId w:val="21"/>
        </w:numPr>
        <w:rPr>
          <w:lang w:val="en-US"/>
        </w:rPr>
      </w:pPr>
      <w:r>
        <w:rPr>
          <w:lang w:val="en-US"/>
        </w:rPr>
        <w:lastRenderedPageBreak/>
        <w:t>The 4000 Angstrom break is illustrated here:</w:t>
      </w:r>
      <w:r w:rsidR="00863A63">
        <w:rPr>
          <w:lang w:val="en-US"/>
        </w:rPr>
        <w:t xml:space="preserve"> </w:t>
      </w:r>
      <w:r>
        <w:rPr>
          <w:lang w:val="en-US"/>
        </w:rPr>
        <w:br/>
      </w:r>
      <w:r>
        <w:rPr>
          <w:lang w:val="en-US"/>
        </w:rPr>
        <w:br/>
      </w:r>
      <w:r w:rsidR="00F25BA9">
        <w:rPr>
          <w:lang w:val="en-US"/>
        </w:rPr>
        <w:br/>
      </w:r>
      <w:r w:rsidR="00F25BA9">
        <w:rPr>
          <w:lang w:val="en-US"/>
        </w:rPr>
        <w:br/>
      </w:r>
      <w:r w:rsidR="00F00001">
        <w:rPr>
          <w:noProof/>
          <w:lang w:val="en-US"/>
        </w:rPr>
        <w:drawing>
          <wp:anchor distT="0" distB="0" distL="114300" distR="114300" simplePos="0" relativeHeight="251659264" behindDoc="0" locked="0" layoutInCell="1" allowOverlap="1" wp14:anchorId="49C6DCFA" wp14:editId="45D86ABB">
            <wp:simplePos x="0" y="0"/>
            <wp:positionH relativeFrom="column">
              <wp:posOffset>457200</wp:posOffset>
            </wp:positionH>
            <wp:positionV relativeFrom="paragraph">
              <wp:posOffset>742950</wp:posOffset>
            </wp:positionV>
            <wp:extent cx="4300220" cy="416560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j500773f1_hr.jpg"/>
                    <pic:cNvPicPr/>
                  </pic:nvPicPr>
                  <pic:blipFill>
                    <a:blip r:embed="rId11">
                      <a:extLst>
                        <a:ext uri="{28A0092B-C50C-407E-A947-70E740481C1C}">
                          <a14:useLocalDpi xmlns:a14="http://schemas.microsoft.com/office/drawing/2010/main" val="0"/>
                        </a:ext>
                      </a:extLst>
                    </a:blip>
                    <a:stretch>
                      <a:fillRect/>
                    </a:stretch>
                  </pic:blipFill>
                  <pic:spPr>
                    <a:xfrm>
                      <a:off x="0" y="0"/>
                      <a:ext cx="4300220" cy="4165600"/>
                    </a:xfrm>
                    <a:prstGeom prst="rect">
                      <a:avLst/>
                    </a:prstGeom>
                  </pic:spPr>
                </pic:pic>
              </a:graphicData>
            </a:graphic>
            <wp14:sizeRelH relativeFrom="page">
              <wp14:pctWidth>0</wp14:pctWidth>
            </wp14:sizeRelH>
            <wp14:sizeRelV relativeFrom="page">
              <wp14:pctHeight>0</wp14:pctHeight>
            </wp14:sizeRelV>
          </wp:anchor>
        </w:drawing>
      </w:r>
      <w:r w:rsidR="002056DB">
        <w:rPr>
          <w:b/>
          <w:lang w:val="en-US"/>
        </w:rPr>
        <w:t xml:space="preserve">Note: </w:t>
      </w:r>
      <w:r w:rsidR="002056DB">
        <w:rPr>
          <w:lang w:val="en-US"/>
        </w:rPr>
        <w:t xml:space="preserve">The reasons for what appears to be a secondary </w:t>
      </w:r>
      <w:r w:rsidR="00D5638C">
        <w:rPr>
          <w:lang w:val="en-US"/>
        </w:rPr>
        <w:t>break at 800 Angstroms is unknown, we’ll ignore it for now.</w:t>
      </w:r>
    </w:p>
    <w:p w14:paraId="691F09C7" w14:textId="77777777" w:rsidR="00F00001" w:rsidRDefault="00F00001" w:rsidP="009F5934">
      <w:pPr>
        <w:rPr>
          <w:lang w:val="en-US"/>
        </w:rPr>
      </w:pPr>
    </w:p>
    <w:p w14:paraId="78A4146D" w14:textId="068BE787" w:rsidR="009F5934" w:rsidRDefault="003A0934" w:rsidP="003A0934">
      <w:pPr>
        <w:pStyle w:val="Heading3"/>
        <w:rPr>
          <w:lang w:val="en-US"/>
        </w:rPr>
      </w:pPr>
      <w:r>
        <w:rPr>
          <w:lang w:val="en-US"/>
        </w:rPr>
        <w:t>Cause</w:t>
      </w:r>
    </w:p>
    <w:p w14:paraId="403DE894" w14:textId="0D70F79E" w:rsidR="003A0934" w:rsidRDefault="004F34BC" w:rsidP="00207C8B">
      <w:pPr>
        <w:rPr>
          <w:lang w:val="en-US"/>
        </w:rPr>
      </w:pPr>
      <w:r>
        <w:rPr>
          <w:lang w:val="en-US"/>
        </w:rPr>
        <w:t>There are two main causes of the Angstrom break.</w:t>
      </w:r>
    </w:p>
    <w:p w14:paraId="41D8234B" w14:textId="552E5AB8" w:rsidR="00207C8B" w:rsidRDefault="00A80E9D" w:rsidP="00207C8B">
      <w:pPr>
        <w:pStyle w:val="ListParagraph"/>
        <w:numPr>
          <w:ilvl w:val="0"/>
          <w:numId w:val="22"/>
        </w:numPr>
        <w:rPr>
          <w:lang w:val="en-US"/>
        </w:rPr>
      </w:pPr>
      <w:r>
        <w:rPr>
          <w:lang w:val="en-US"/>
        </w:rPr>
        <w:t xml:space="preserve">The blanket absorption of </w:t>
      </w:r>
      <w:r w:rsidR="0078172C">
        <w:rPr>
          <w:lang w:val="en-US"/>
        </w:rPr>
        <w:t xml:space="preserve">high energy light by metals in the stellar atmosphere. </w:t>
      </w:r>
    </w:p>
    <w:p w14:paraId="06A8B40C" w14:textId="61739D7D" w:rsidR="00A13A69" w:rsidRDefault="00A13A69" w:rsidP="00207C8B">
      <w:pPr>
        <w:pStyle w:val="ListParagraph"/>
        <w:numPr>
          <w:ilvl w:val="0"/>
          <w:numId w:val="22"/>
        </w:numPr>
        <w:rPr>
          <w:lang w:val="en-US"/>
        </w:rPr>
      </w:pPr>
      <w:r>
        <w:rPr>
          <w:lang w:val="en-US"/>
        </w:rPr>
        <w:t xml:space="preserve">The lack of blue stars in the galaxy. </w:t>
      </w:r>
    </w:p>
    <w:p w14:paraId="0E9FDBBE" w14:textId="77777777" w:rsidR="00033759" w:rsidRDefault="00033759" w:rsidP="00033759">
      <w:pPr>
        <w:rPr>
          <w:lang w:val="en-US"/>
        </w:rPr>
      </w:pPr>
    </w:p>
    <w:p w14:paraId="71033B81" w14:textId="65687778" w:rsidR="00033759" w:rsidRDefault="00033759" w:rsidP="00033759">
      <w:pPr>
        <w:pStyle w:val="Heading3"/>
        <w:rPr>
          <w:lang w:val="en-US"/>
        </w:rPr>
      </w:pPr>
      <w:r>
        <w:rPr>
          <w:lang w:val="en-US"/>
        </w:rPr>
        <w:t>Implication</w:t>
      </w:r>
    </w:p>
    <w:p w14:paraId="73BC2662" w14:textId="49D1CB91" w:rsidR="00033759" w:rsidRDefault="00033759" w:rsidP="00033759">
      <w:pPr>
        <w:pStyle w:val="ListParagraph"/>
        <w:numPr>
          <w:ilvl w:val="0"/>
          <w:numId w:val="21"/>
        </w:numPr>
        <w:rPr>
          <w:lang w:val="en-US"/>
        </w:rPr>
      </w:pPr>
      <w:r>
        <w:rPr>
          <w:lang w:val="en-US"/>
        </w:rPr>
        <w:t xml:space="preserve">The effects of the causes listed above is that ellipticals, which have no star formation and </w:t>
      </w:r>
      <w:r w:rsidR="00B0069F">
        <w:rPr>
          <w:lang w:val="en-US"/>
        </w:rPr>
        <w:t xml:space="preserve">has an abudnace of high mass metals, </w:t>
      </w:r>
      <w:r w:rsidR="009A2ACC">
        <w:rPr>
          <w:lang w:val="en-US"/>
        </w:rPr>
        <w:t xml:space="preserve">will have a very “strong” (sharp change in the intensity) </w:t>
      </w:r>
      <w:r w:rsidR="00944F3B">
        <w:rPr>
          <w:lang w:val="en-US"/>
        </w:rPr>
        <w:t xml:space="preserve">angstrom break. </w:t>
      </w:r>
    </w:p>
    <w:p w14:paraId="3B122B3B" w14:textId="0301F636" w:rsidR="00754EB5" w:rsidRDefault="00754EB5" w:rsidP="00033759">
      <w:pPr>
        <w:pStyle w:val="ListParagraph"/>
        <w:numPr>
          <w:ilvl w:val="0"/>
          <w:numId w:val="21"/>
        </w:numPr>
        <w:rPr>
          <w:lang w:val="en-US"/>
        </w:rPr>
      </w:pPr>
      <w:r>
        <w:rPr>
          <w:lang w:val="en-US"/>
        </w:rPr>
        <w:t xml:space="preserve">Spirals on the other hand have a weak 4000 angstrom break. </w:t>
      </w:r>
    </w:p>
    <w:p w14:paraId="4B2D500B" w14:textId="7647FE32" w:rsidR="00BD3FBF" w:rsidRDefault="00BD3FBF" w:rsidP="00033759">
      <w:pPr>
        <w:pStyle w:val="ListParagraph"/>
        <w:numPr>
          <w:ilvl w:val="0"/>
          <w:numId w:val="21"/>
        </w:numPr>
        <w:rPr>
          <w:lang w:val="en-US"/>
        </w:rPr>
      </w:pPr>
      <w:r>
        <w:rPr>
          <w:lang w:val="en-US"/>
        </w:rPr>
        <w:t xml:space="preserve">Irregulars have no 4000 Angstrom break. </w:t>
      </w:r>
    </w:p>
    <w:p w14:paraId="111F28AF" w14:textId="77777777" w:rsidR="0089167E" w:rsidRDefault="0089167E" w:rsidP="0089167E">
      <w:pPr>
        <w:rPr>
          <w:lang w:val="en-US"/>
        </w:rPr>
      </w:pPr>
    </w:p>
    <w:p w14:paraId="71F43346" w14:textId="080CF9A7" w:rsidR="00003413" w:rsidRDefault="0089167E" w:rsidP="00003413">
      <w:pPr>
        <w:pStyle w:val="Heading2"/>
        <w:rPr>
          <w:lang w:val="en-US"/>
        </w:rPr>
      </w:pPr>
      <w:r>
        <w:rPr>
          <w:lang w:val="en-US"/>
        </w:rPr>
        <w:t>Absorption</w:t>
      </w:r>
      <w:r w:rsidR="0009451D">
        <w:rPr>
          <w:lang w:val="en-US"/>
        </w:rPr>
        <w:t xml:space="preserve"> and Emission</w:t>
      </w:r>
      <w:r>
        <w:rPr>
          <w:lang w:val="en-US"/>
        </w:rPr>
        <w:t xml:space="preserve"> Lines</w:t>
      </w:r>
    </w:p>
    <w:p w14:paraId="74D23EBA" w14:textId="77777777" w:rsidR="00003413" w:rsidRDefault="00003413" w:rsidP="00003413">
      <w:pPr>
        <w:rPr>
          <w:lang w:val="en-US"/>
        </w:rPr>
      </w:pPr>
    </w:p>
    <w:p w14:paraId="504358CB" w14:textId="532B5FC7" w:rsidR="005271E9" w:rsidRPr="005271E9" w:rsidRDefault="005271E9" w:rsidP="005271E9">
      <w:pPr>
        <w:pStyle w:val="Heading3"/>
      </w:pPr>
      <w:r>
        <w:t>Causes</w:t>
      </w:r>
    </w:p>
    <w:p w14:paraId="40BD5537" w14:textId="5E82D8F3" w:rsidR="00003413" w:rsidRDefault="00003413" w:rsidP="00003413">
      <w:pPr>
        <w:rPr>
          <w:b/>
          <w:lang w:val="en-US"/>
        </w:rPr>
      </w:pPr>
      <w:r>
        <w:rPr>
          <w:b/>
          <w:lang w:val="en-US"/>
        </w:rPr>
        <w:t>Causes of Absorption</w:t>
      </w:r>
    </w:p>
    <w:p w14:paraId="5CC9CE79" w14:textId="376849A6" w:rsidR="00003413" w:rsidRDefault="00003413" w:rsidP="00003413">
      <w:pPr>
        <w:pStyle w:val="ListParagraph"/>
        <w:numPr>
          <w:ilvl w:val="0"/>
          <w:numId w:val="21"/>
        </w:numPr>
        <w:rPr>
          <w:lang w:val="en-US"/>
        </w:rPr>
      </w:pPr>
      <w:r>
        <w:rPr>
          <w:lang w:val="en-US"/>
        </w:rPr>
        <w:lastRenderedPageBreak/>
        <w:t xml:space="preserve">Absorption lines can be caused by the </w:t>
      </w:r>
      <w:r w:rsidR="00DC3ECE">
        <w:rPr>
          <w:lang w:val="en-US"/>
        </w:rPr>
        <w:t xml:space="preserve">atoms or moleculesin a star’s atmosphere (following the same principle of absorption spectra for elements). </w:t>
      </w:r>
    </w:p>
    <w:p w14:paraId="7471C19A" w14:textId="7162F8D2" w:rsidR="00131D12" w:rsidRDefault="00131D12" w:rsidP="00003413">
      <w:pPr>
        <w:pStyle w:val="ListParagraph"/>
        <w:numPr>
          <w:ilvl w:val="0"/>
          <w:numId w:val="21"/>
        </w:numPr>
        <w:rPr>
          <w:lang w:val="en-US"/>
        </w:rPr>
      </w:pPr>
      <w:r>
        <w:rPr>
          <w:lang w:val="en-US"/>
        </w:rPr>
        <w:t>Absorptions li</w:t>
      </w:r>
      <w:r w:rsidR="003F206D">
        <w:rPr>
          <w:lang w:val="en-US"/>
        </w:rPr>
        <w:t xml:space="preserve">nes can also be caused by </w:t>
      </w:r>
      <w:r w:rsidR="003F206D">
        <w:rPr>
          <w:b/>
          <w:lang w:val="en-US"/>
        </w:rPr>
        <w:t>COLD</w:t>
      </w:r>
      <w:r w:rsidR="003F206D">
        <w:rPr>
          <w:lang w:val="en-US"/>
        </w:rPr>
        <w:t xml:space="preserve"> gas clo</w:t>
      </w:r>
      <w:r w:rsidR="001E6059">
        <w:rPr>
          <w:lang w:val="en-US"/>
        </w:rPr>
        <w:t xml:space="preserve">uds in the interstellar medium, which can </w:t>
      </w:r>
      <w:r w:rsidR="001E6059">
        <w:rPr>
          <w:b/>
          <w:lang w:val="en-US"/>
        </w:rPr>
        <w:t>EXTRACT</w:t>
      </w:r>
      <w:r w:rsidR="001E6059">
        <w:rPr>
          <w:lang w:val="en-US"/>
        </w:rPr>
        <w:t xml:space="preserve"> energy from the passing radiation. </w:t>
      </w:r>
    </w:p>
    <w:p w14:paraId="3D6A9230" w14:textId="77777777" w:rsidR="00187773" w:rsidRDefault="00187773" w:rsidP="00187773">
      <w:pPr>
        <w:rPr>
          <w:lang w:val="en-US"/>
        </w:rPr>
      </w:pPr>
    </w:p>
    <w:p w14:paraId="5BA9573E" w14:textId="6F761A66" w:rsidR="00187773" w:rsidRDefault="00187773" w:rsidP="00187773">
      <w:pPr>
        <w:rPr>
          <w:b/>
          <w:lang w:val="en-US"/>
        </w:rPr>
      </w:pPr>
      <w:r>
        <w:rPr>
          <w:b/>
          <w:lang w:val="en-US"/>
        </w:rPr>
        <w:t>Causes of Emission</w:t>
      </w:r>
    </w:p>
    <w:p w14:paraId="20DFBA96" w14:textId="056268B0" w:rsidR="00187773" w:rsidRDefault="00A475B1" w:rsidP="00187773">
      <w:pPr>
        <w:pStyle w:val="ListParagraph"/>
        <w:numPr>
          <w:ilvl w:val="0"/>
          <w:numId w:val="21"/>
        </w:numPr>
        <w:rPr>
          <w:lang w:val="en-US"/>
        </w:rPr>
      </w:pPr>
      <w:r>
        <w:rPr>
          <w:lang w:val="en-US"/>
        </w:rPr>
        <w:t xml:space="preserve">Ionised gas is heated then re-radiate </w:t>
      </w:r>
      <w:r w:rsidR="00D21CA9">
        <w:rPr>
          <w:lang w:val="en-US"/>
        </w:rPr>
        <w:t xml:space="preserve">light of specific frequencies corresponding to the energy </w:t>
      </w:r>
      <w:r w:rsidR="005B6A5B">
        <w:rPr>
          <w:lang w:val="en-US"/>
        </w:rPr>
        <w:t xml:space="preserve">of allowed transitions by the electrons. </w:t>
      </w:r>
      <w:r w:rsidR="003159FB">
        <w:rPr>
          <w:lang w:val="en-US"/>
        </w:rPr>
        <w:t xml:space="preserve"> </w:t>
      </w:r>
    </w:p>
    <w:p w14:paraId="439697B6" w14:textId="77777777" w:rsidR="005271E9" w:rsidRDefault="005271E9" w:rsidP="005271E9">
      <w:pPr>
        <w:rPr>
          <w:lang w:val="en-US"/>
        </w:rPr>
      </w:pPr>
    </w:p>
    <w:p w14:paraId="743C3D6A" w14:textId="42064815" w:rsidR="005271E9" w:rsidRDefault="005271E9" w:rsidP="005271E9">
      <w:pPr>
        <w:pStyle w:val="Heading3"/>
        <w:rPr>
          <w:lang w:val="en-US"/>
        </w:rPr>
      </w:pPr>
      <w:r>
        <w:rPr>
          <w:lang w:val="en-US"/>
        </w:rPr>
        <w:t>Requirements</w:t>
      </w:r>
    </w:p>
    <w:p w14:paraId="5D5C037C" w14:textId="77777777" w:rsidR="00605360" w:rsidRDefault="00605360" w:rsidP="00605360">
      <w:pPr>
        <w:rPr>
          <w:lang w:val="en-US"/>
        </w:rPr>
      </w:pPr>
    </w:p>
    <w:p w14:paraId="2DFE8297" w14:textId="01BA681E" w:rsidR="00605360" w:rsidRDefault="00605360" w:rsidP="00605360">
      <w:pPr>
        <w:rPr>
          <w:b/>
          <w:lang w:val="en-US"/>
        </w:rPr>
      </w:pPr>
      <w:r>
        <w:rPr>
          <w:b/>
          <w:lang w:val="en-US"/>
        </w:rPr>
        <w:t>Absorption</w:t>
      </w:r>
    </w:p>
    <w:p w14:paraId="6738EDC9" w14:textId="0F0F4C61" w:rsidR="00605360" w:rsidRPr="00605360" w:rsidRDefault="00605360" w:rsidP="00605360">
      <w:pPr>
        <w:pStyle w:val="ListParagraph"/>
        <w:numPr>
          <w:ilvl w:val="0"/>
          <w:numId w:val="21"/>
        </w:numPr>
        <w:rPr>
          <w:b/>
          <w:lang w:val="en-US"/>
        </w:rPr>
      </w:pPr>
      <w:r>
        <w:rPr>
          <w:lang w:val="en-US"/>
        </w:rPr>
        <w:t>Metals in the stellar atmosphere</w:t>
      </w:r>
    </w:p>
    <w:p w14:paraId="58F1E646" w14:textId="26B152A9" w:rsidR="00605360" w:rsidRPr="007F4081" w:rsidRDefault="00605360" w:rsidP="00605360">
      <w:pPr>
        <w:pStyle w:val="ListParagraph"/>
        <w:numPr>
          <w:ilvl w:val="0"/>
          <w:numId w:val="21"/>
        </w:numPr>
        <w:rPr>
          <w:b/>
          <w:lang w:val="en-US"/>
        </w:rPr>
      </w:pPr>
      <w:r>
        <w:rPr>
          <w:lang w:val="en-US"/>
        </w:rPr>
        <w:t xml:space="preserve">Cold gas in interstellar medium. </w:t>
      </w:r>
    </w:p>
    <w:p w14:paraId="44ACD7C1" w14:textId="77777777" w:rsidR="007F4081" w:rsidRDefault="007F4081" w:rsidP="007F4081">
      <w:pPr>
        <w:rPr>
          <w:b/>
          <w:lang w:val="en-US"/>
        </w:rPr>
      </w:pPr>
    </w:p>
    <w:p w14:paraId="27AD8FF0" w14:textId="51BFBCCD" w:rsidR="007F4081" w:rsidRDefault="007F4081" w:rsidP="007F4081">
      <w:pPr>
        <w:rPr>
          <w:b/>
          <w:lang w:val="en-US"/>
        </w:rPr>
      </w:pPr>
      <w:r>
        <w:rPr>
          <w:b/>
          <w:lang w:val="en-US"/>
        </w:rPr>
        <w:t>Emission</w:t>
      </w:r>
    </w:p>
    <w:p w14:paraId="43BAEA27" w14:textId="6BDC9501" w:rsidR="007F4081" w:rsidRPr="00B73746" w:rsidRDefault="007F4081" w:rsidP="007F4081">
      <w:pPr>
        <w:pStyle w:val="ListParagraph"/>
        <w:numPr>
          <w:ilvl w:val="0"/>
          <w:numId w:val="21"/>
        </w:numPr>
        <w:rPr>
          <w:b/>
          <w:lang w:val="en-US"/>
        </w:rPr>
      </w:pPr>
      <w:r>
        <w:rPr>
          <w:lang w:val="en-US"/>
        </w:rPr>
        <w:t xml:space="preserve">Very hot gas and O and B type stars. </w:t>
      </w:r>
    </w:p>
    <w:p w14:paraId="30F7038B" w14:textId="77777777" w:rsidR="00B73746" w:rsidRDefault="00B73746" w:rsidP="00B73746">
      <w:pPr>
        <w:rPr>
          <w:b/>
          <w:lang w:val="en-US"/>
        </w:rPr>
      </w:pPr>
    </w:p>
    <w:p w14:paraId="789E3D23" w14:textId="77777777" w:rsidR="00B73746" w:rsidRDefault="00B73746" w:rsidP="00B73746">
      <w:pPr>
        <w:rPr>
          <w:b/>
          <w:lang w:val="en-US"/>
        </w:rPr>
      </w:pPr>
    </w:p>
    <w:p w14:paraId="699C6D03" w14:textId="10A792DF" w:rsidR="00B73746" w:rsidRDefault="00B73746" w:rsidP="00B73746">
      <w:pPr>
        <w:pStyle w:val="Heading3"/>
        <w:rPr>
          <w:lang w:val="en-US"/>
        </w:rPr>
      </w:pPr>
      <w:r>
        <w:rPr>
          <w:lang w:val="en-US"/>
        </w:rPr>
        <w:t>Implications</w:t>
      </w:r>
    </w:p>
    <w:p w14:paraId="07BA37DA" w14:textId="77777777" w:rsidR="00B73746" w:rsidRDefault="00B73746" w:rsidP="00B73746">
      <w:pPr>
        <w:rPr>
          <w:lang w:val="en-US"/>
        </w:rPr>
      </w:pPr>
    </w:p>
    <w:p w14:paraId="0DFD5A93" w14:textId="15C6D461" w:rsidR="00B73746" w:rsidRDefault="00B73746" w:rsidP="00B73746">
      <w:pPr>
        <w:rPr>
          <w:b/>
          <w:lang w:val="en-US"/>
        </w:rPr>
      </w:pPr>
      <w:r>
        <w:rPr>
          <w:b/>
          <w:lang w:val="en-US"/>
        </w:rPr>
        <w:t>Absorption Lines</w:t>
      </w:r>
    </w:p>
    <w:p w14:paraId="3D3AD9EB" w14:textId="7079C74F" w:rsidR="00B73746" w:rsidRPr="007B59BD" w:rsidRDefault="00B73746" w:rsidP="00B73746">
      <w:pPr>
        <w:pStyle w:val="ListParagraph"/>
        <w:numPr>
          <w:ilvl w:val="0"/>
          <w:numId w:val="21"/>
        </w:numPr>
        <w:rPr>
          <w:b/>
          <w:lang w:val="en-US"/>
        </w:rPr>
      </w:pPr>
      <w:r>
        <w:rPr>
          <w:lang w:val="en-US"/>
        </w:rPr>
        <w:t>Elliptic type galaxies</w:t>
      </w:r>
      <w:r w:rsidR="009674BF">
        <w:rPr>
          <w:lang w:val="en-US"/>
        </w:rPr>
        <w:t>, or spiral galaxies with bulges</w:t>
      </w:r>
      <w:r>
        <w:rPr>
          <w:lang w:val="en-US"/>
        </w:rPr>
        <w:t xml:space="preserve">. </w:t>
      </w:r>
    </w:p>
    <w:p w14:paraId="78827191" w14:textId="18584D6D" w:rsidR="007B59BD" w:rsidRPr="00AA43ED" w:rsidRDefault="007B59BD" w:rsidP="00B73746">
      <w:pPr>
        <w:pStyle w:val="ListParagraph"/>
        <w:numPr>
          <w:ilvl w:val="0"/>
          <w:numId w:val="21"/>
        </w:numPr>
        <w:rPr>
          <w:b/>
          <w:lang w:val="en-US"/>
        </w:rPr>
      </w:pPr>
      <w:r>
        <w:rPr>
          <w:lang w:val="en-US"/>
        </w:rPr>
        <w:t xml:space="preserve">Old, little star forming processes occurring. </w:t>
      </w:r>
    </w:p>
    <w:p w14:paraId="1F3F24FA" w14:textId="77777777" w:rsidR="00AA43ED" w:rsidRDefault="00AA43ED" w:rsidP="00847E9C">
      <w:pPr>
        <w:rPr>
          <w:b/>
          <w:lang w:val="en-US"/>
        </w:rPr>
      </w:pPr>
    </w:p>
    <w:p w14:paraId="0A47D46D" w14:textId="71F713FE" w:rsidR="00847E9C" w:rsidRDefault="00847E9C" w:rsidP="00847E9C">
      <w:pPr>
        <w:rPr>
          <w:b/>
          <w:lang w:val="en-US"/>
        </w:rPr>
      </w:pPr>
      <w:r>
        <w:rPr>
          <w:b/>
          <w:lang w:val="en-US"/>
        </w:rPr>
        <w:t>Emission Lines</w:t>
      </w:r>
    </w:p>
    <w:p w14:paraId="2EC6F561" w14:textId="7E80312F" w:rsidR="00847E9C" w:rsidRDefault="00293DFB" w:rsidP="00847E9C">
      <w:pPr>
        <w:pStyle w:val="ListParagraph"/>
        <w:numPr>
          <w:ilvl w:val="0"/>
          <w:numId w:val="21"/>
        </w:numPr>
        <w:rPr>
          <w:lang w:val="en-US"/>
        </w:rPr>
      </w:pPr>
      <w:r>
        <w:rPr>
          <w:lang w:val="en-US"/>
        </w:rPr>
        <w:t xml:space="preserve">Spirals or irregulars. </w:t>
      </w:r>
    </w:p>
    <w:p w14:paraId="70C89C33" w14:textId="7021CB71" w:rsidR="00E80F09" w:rsidRDefault="00E80F09" w:rsidP="00847E9C">
      <w:pPr>
        <w:pStyle w:val="ListParagraph"/>
        <w:numPr>
          <w:ilvl w:val="0"/>
          <w:numId w:val="21"/>
        </w:numPr>
        <w:rPr>
          <w:lang w:val="en-US"/>
        </w:rPr>
      </w:pPr>
      <w:r>
        <w:rPr>
          <w:lang w:val="en-US"/>
        </w:rPr>
        <w:t xml:space="preserve">Newly formed stars, many star forming processes occurring. </w:t>
      </w:r>
    </w:p>
    <w:p w14:paraId="5517588C" w14:textId="77777777" w:rsidR="002E33B5" w:rsidRDefault="002E33B5" w:rsidP="002E33B5">
      <w:pPr>
        <w:rPr>
          <w:lang w:val="en-US"/>
        </w:rPr>
      </w:pPr>
    </w:p>
    <w:p w14:paraId="5F586219" w14:textId="77777777" w:rsidR="007D54AB" w:rsidRDefault="007D54AB" w:rsidP="002E33B5">
      <w:pPr>
        <w:rPr>
          <w:lang w:val="en-US"/>
        </w:rPr>
      </w:pPr>
    </w:p>
    <w:p w14:paraId="53226F70" w14:textId="67B13FFA" w:rsidR="002E33B5" w:rsidRDefault="002E33B5" w:rsidP="002E33B5">
      <w:pPr>
        <w:pStyle w:val="Heading2"/>
        <w:rPr>
          <w:lang w:val="en-US"/>
        </w:rPr>
      </w:pPr>
      <w:r>
        <w:rPr>
          <w:lang w:val="en-US"/>
        </w:rPr>
        <w:t>Red Shift</w:t>
      </w:r>
    </w:p>
    <w:p w14:paraId="3F417613" w14:textId="77777777" w:rsidR="00133141" w:rsidRDefault="00133141" w:rsidP="00232401">
      <w:pPr>
        <w:rPr>
          <w:lang w:val="en-US"/>
        </w:rPr>
      </w:pPr>
    </w:p>
    <w:p w14:paraId="4D5B9250" w14:textId="714396A3" w:rsidR="00133141" w:rsidRDefault="00133141" w:rsidP="00133141">
      <w:pPr>
        <w:pStyle w:val="Heading3"/>
        <w:rPr>
          <w:lang w:val="en-US"/>
        </w:rPr>
      </w:pPr>
      <w:r>
        <w:rPr>
          <w:lang w:val="en-US"/>
        </w:rPr>
        <w:t>Background</w:t>
      </w:r>
    </w:p>
    <w:p w14:paraId="658A43C5" w14:textId="1E86DF8B" w:rsidR="00232401" w:rsidRDefault="00232401" w:rsidP="00B37007">
      <w:pPr>
        <w:pStyle w:val="ListParagraph"/>
        <w:numPr>
          <w:ilvl w:val="0"/>
          <w:numId w:val="21"/>
        </w:numPr>
        <w:rPr>
          <w:lang w:val="en-US"/>
        </w:rPr>
      </w:pPr>
      <w:r w:rsidRPr="00B37007">
        <w:rPr>
          <w:lang w:val="en-US"/>
        </w:rPr>
        <w:t xml:space="preserve">It has been observed that the </w:t>
      </w:r>
      <w:r w:rsidR="00763760" w:rsidRPr="00B37007">
        <w:rPr>
          <w:lang w:val="en-US"/>
        </w:rPr>
        <w:t xml:space="preserve">majority of </w:t>
      </w:r>
      <w:r w:rsidR="005574ED" w:rsidRPr="00B37007">
        <w:rPr>
          <w:lang w:val="en-US"/>
        </w:rPr>
        <w:t>galaxy spectra have been redshifted</w:t>
      </w:r>
      <w:r w:rsidR="00D90310" w:rsidRPr="00B37007">
        <w:rPr>
          <w:lang w:val="en-US"/>
        </w:rPr>
        <w:t>.</w:t>
      </w:r>
      <w:r w:rsidR="005574ED" w:rsidRPr="00B37007">
        <w:rPr>
          <w:lang w:val="en-US"/>
        </w:rPr>
        <w:t xml:space="preserve"> </w:t>
      </w:r>
    </w:p>
    <w:p w14:paraId="03A8C3D4" w14:textId="25C9E678" w:rsidR="00A31BE6" w:rsidRDefault="00BD1229" w:rsidP="00B37007">
      <w:pPr>
        <w:pStyle w:val="ListParagraph"/>
        <w:numPr>
          <w:ilvl w:val="0"/>
          <w:numId w:val="21"/>
        </w:numPr>
        <w:rPr>
          <w:lang w:val="en-US"/>
        </w:rPr>
      </w:pPr>
      <w:r>
        <w:rPr>
          <w:lang w:val="en-US"/>
        </w:rPr>
        <w:t xml:space="preserve">This implies that the galaxies are moving away from </w:t>
      </w:r>
      <w:r w:rsidR="0010224D">
        <w:rPr>
          <w:lang w:val="en-US"/>
        </w:rPr>
        <w:t xml:space="preserve">the Earth. </w:t>
      </w:r>
    </w:p>
    <w:p w14:paraId="338A4347" w14:textId="77777777" w:rsidR="00F15149" w:rsidRDefault="00C047AE" w:rsidP="00B37007">
      <w:pPr>
        <w:pStyle w:val="ListParagraph"/>
        <w:numPr>
          <w:ilvl w:val="0"/>
          <w:numId w:val="21"/>
        </w:numPr>
        <w:rPr>
          <w:lang w:val="en-US"/>
        </w:rPr>
      </w:pPr>
      <w:r>
        <w:rPr>
          <w:lang w:val="en-US"/>
        </w:rPr>
        <w:t>The way</w:t>
      </w:r>
      <w:r w:rsidR="001B41E5">
        <w:rPr>
          <w:lang w:val="en-US"/>
        </w:rPr>
        <w:t xml:space="preserve"> that the redshift was detected </w:t>
      </w:r>
      <w:r>
        <w:rPr>
          <w:lang w:val="en-US"/>
        </w:rPr>
        <w:t xml:space="preserve">was by comparing the </w:t>
      </w:r>
      <w:r w:rsidR="00A30B99">
        <w:rPr>
          <w:lang w:val="en-US"/>
        </w:rPr>
        <w:t xml:space="preserve">wavelengths </w:t>
      </w:r>
      <w:r w:rsidR="00BA26C6">
        <w:rPr>
          <w:lang w:val="en-US"/>
        </w:rPr>
        <w:t xml:space="preserve">of characteristic </w:t>
      </w:r>
      <w:r w:rsidR="008977F1">
        <w:rPr>
          <w:lang w:val="en-US"/>
        </w:rPr>
        <w:t>emission lines</w:t>
      </w:r>
      <w:r w:rsidR="00836D28">
        <w:rPr>
          <w:lang w:val="en-US"/>
        </w:rPr>
        <w:t xml:space="preserve"> in the lab to those observed from stars. </w:t>
      </w:r>
    </w:p>
    <w:p w14:paraId="2E11D231" w14:textId="5A43C8B8" w:rsidR="00C047AE" w:rsidRDefault="00836D28" w:rsidP="00B37007">
      <w:pPr>
        <w:pStyle w:val="ListParagraph"/>
        <w:numPr>
          <w:ilvl w:val="0"/>
          <w:numId w:val="21"/>
        </w:numPr>
        <w:rPr>
          <w:lang w:val="en-US"/>
        </w:rPr>
      </w:pPr>
      <w:r>
        <w:rPr>
          <w:lang w:val="en-US"/>
        </w:rPr>
        <w:t xml:space="preserve">As such, it was found that the wavelengths from stars was greater than that measured in </w:t>
      </w:r>
      <w:r w:rsidR="009873A4">
        <w:rPr>
          <w:lang w:val="en-US"/>
        </w:rPr>
        <w:t xml:space="preserve">the lab. </w:t>
      </w:r>
    </w:p>
    <w:p w14:paraId="1830E087" w14:textId="69EA871F" w:rsidR="00E30811" w:rsidRDefault="001561A3" w:rsidP="00E30811">
      <w:pPr>
        <w:pStyle w:val="ListParagraph"/>
        <w:numPr>
          <w:ilvl w:val="0"/>
          <w:numId w:val="21"/>
        </w:numPr>
        <w:rPr>
          <w:lang w:val="en-US"/>
        </w:rPr>
      </w:pPr>
      <w:r>
        <w:rPr>
          <w:lang w:val="en-US"/>
        </w:rPr>
        <w:t xml:space="preserve">This redshift was originally </w:t>
      </w:r>
      <w:r w:rsidR="00321BFE">
        <w:rPr>
          <w:lang w:val="en-US"/>
        </w:rPr>
        <w:t>interpreted as a form of Doppler Shift, described by:</w:t>
      </w:r>
      <w:r w:rsidR="00321BFE">
        <w:rPr>
          <w:lang w:val="en-US"/>
        </w:rPr>
        <w:br/>
      </w:r>
      <w:r w:rsidR="00321BFE">
        <w:rPr>
          <w:lang w:val="en-US"/>
        </w:rPr>
        <w:br/>
      </w:r>
      <m:oMathPara>
        <m:oMath>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λ</m:t>
              </m:r>
            </m:num>
            <m:den>
              <m:r>
                <w:rPr>
                  <w:rFonts w:ascii="Cambria Math" w:hAnsi="Cambria Math"/>
                  <w:lang w:val="en-US"/>
                </w:rPr>
                <m:t xml:space="preserve">λ </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v</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observed</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calibration</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v+c</m:t>
              </m:r>
            </m:num>
            <m:den>
              <m:r>
                <w:rPr>
                  <w:rFonts w:ascii="Cambria Math" w:hAnsi="Cambria Math"/>
                  <w:lang w:val="en-US"/>
                </w:rPr>
                <m:t>c</m:t>
              </m:r>
            </m:den>
          </m:f>
          <m:r>
            <m:rPr>
              <m:sty m:val="p"/>
            </m:rPr>
            <w:rPr>
              <w:lang w:val="en-US"/>
            </w:rPr>
            <w:br/>
          </m:r>
        </m:oMath>
        <m:oMath>
          <m:r>
            <m:rPr>
              <m:sty m:val="p"/>
            </m:rPr>
            <w:rPr>
              <w:lang w:val="en-US"/>
            </w:rPr>
            <w:br/>
          </m:r>
          <m:r>
            <m:rPr>
              <m:sty m:val="p"/>
            </m:rPr>
            <w:rPr>
              <w:rFonts w:ascii="Cambria Math" w:hAnsi="Cambria Math"/>
              <w:lang w:val="en-US"/>
            </w:rPr>
            <m:t xml:space="preserve">Where </m:t>
          </m:r>
        </m:oMath>
      </m:oMathPara>
      <w:r w:rsidR="004352C7">
        <w:rPr>
          <w:lang w:val="en-US"/>
        </w:rPr>
        <w:t xml:space="preserve">lambda represents the </w:t>
      </w:r>
      <w:r w:rsidR="004F3507">
        <w:rPr>
          <w:lang w:val="en-US"/>
        </w:rPr>
        <w:t xml:space="preserve">reference wavelength, </w:t>
      </w:r>
      <w:r w:rsidR="007A7182">
        <w:rPr>
          <w:lang w:val="en-US"/>
        </w:rPr>
        <w:t xml:space="preserve">Delta lambda refers to the difference between the observed and reference wavelength, v represents the </w:t>
      </w:r>
      <w:r w:rsidR="007A7182">
        <w:rPr>
          <w:lang w:val="en-US"/>
        </w:rPr>
        <w:lastRenderedPageBreak/>
        <w:t xml:space="preserve">velocity of the galaxy, and c is just the </w:t>
      </w:r>
      <w:r w:rsidR="003E6385">
        <w:rPr>
          <w:lang w:val="en-US"/>
        </w:rPr>
        <w:t xml:space="preserve">speed of light. </w:t>
      </w:r>
      <w:r w:rsidR="00E30811">
        <w:rPr>
          <w:lang w:val="en-US"/>
        </w:rPr>
        <w:br/>
      </w:r>
      <w:r w:rsidR="00E30811">
        <w:rPr>
          <w:b/>
          <w:lang w:val="en-US"/>
        </w:rPr>
        <w:t>Note:</w:t>
      </w:r>
      <w:r w:rsidR="00E30811">
        <w:rPr>
          <w:lang w:val="en-US"/>
        </w:rPr>
        <w:t xml:space="preserve"> Here, the </w:t>
      </w:r>
      <w:r w:rsidR="00AE6897">
        <w:rPr>
          <w:lang w:val="en-US"/>
        </w:rPr>
        <w:t xml:space="preserve">second equation (to the right of the arrow) was formed by </w:t>
      </w:r>
      <w:r w:rsidR="00620CD3">
        <w:rPr>
          <w:lang w:val="en-US"/>
        </w:rPr>
        <w:t>expanding the first equation as:</w:t>
      </w:r>
      <w:r w:rsidR="00620CD3">
        <w:rPr>
          <w:lang w:val="en-US"/>
        </w:rPr>
        <w:br/>
      </w:r>
      <w:r w:rsidR="00620CD3">
        <w:rPr>
          <w:lang w:val="en-US"/>
        </w:rPr>
        <w:br/>
      </w: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observed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reference</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reference</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observedd</m:t>
                  </m:r>
                </m:sub>
              </m:sSub>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reference</m:t>
                  </m:r>
                </m:sub>
              </m:sSub>
            </m:den>
          </m:f>
          <m:r>
            <w:rPr>
              <w:rFonts w:ascii="Cambria Math" w:hAnsi="Cambria Math"/>
              <w:lang w:val="en-US"/>
            </w:rPr>
            <m:t>-1=</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v</m:t>
              </m:r>
            </m:num>
            <m:den>
              <m:r>
                <w:rPr>
                  <w:rFonts w:ascii="Cambria Math" w:hAnsi="Cambria Math"/>
                  <w:lang w:val="en-US"/>
                </w:rPr>
                <m:t>c</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v+c</m:t>
              </m:r>
            </m:num>
            <m:den>
              <m:r>
                <w:rPr>
                  <w:rFonts w:ascii="Cambria Math" w:hAnsi="Cambria Math"/>
                  <w:lang w:val="en-US"/>
                </w:rPr>
                <m:t>c</m:t>
              </m:r>
            </m:den>
          </m:f>
          <m:r>
            <m:rPr>
              <m:sty m:val="p"/>
            </m:rPr>
            <w:rPr>
              <w:lang w:val="en-US"/>
            </w:rPr>
            <w:br/>
          </m:r>
        </m:oMath>
      </m:oMathPara>
    </w:p>
    <w:p w14:paraId="654E8F1E" w14:textId="77777777" w:rsidR="00254A66" w:rsidRDefault="00254A66" w:rsidP="00254A66">
      <w:pPr>
        <w:rPr>
          <w:lang w:val="en-US"/>
        </w:rPr>
      </w:pPr>
    </w:p>
    <w:p w14:paraId="0EA3EF36" w14:textId="60961D1F" w:rsidR="00254A66" w:rsidRDefault="00254A66" w:rsidP="00254A66">
      <w:pPr>
        <w:pStyle w:val="Heading3"/>
        <w:rPr>
          <w:lang w:val="en-US"/>
        </w:rPr>
      </w:pPr>
      <w:r>
        <w:rPr>
          <w:lang w:val="en-US"/>
        </w:rPr>
        <w:t>Theory</w:t>
      </w:r>
    </w:p>
    <w:p w14:paraId="79E8076C" w14:textId="2E5224E4" w:rsidR="00254A66" w:rsidRDefault="00254A66" w:rsidP="00254A66">
      <w:pPr>
        <w:pStyle w:val="ListParagraph"/>
        <w:numPr>
          <w:ilvl w:val="0"/>
          <w:numId w:val="21"/>
        </w:numPr>
        <w:rPr>
          <w:lang w:val="en-US"/>
        </w:rPr>
      </w:pPr>
      <w:r>
        <w:rPr>
          <w:lang w:val="en-US"/>
        </w:rPr>
        <w:t xml:space="preserve">The universe is in fact expanding, so </w:t>
      </w:r>
      <w:r>
        <w:rPr>
          <w:b/>
          <w:lang w:val="en-US"/>
        </w:rPr>
        <w:t>space time is stretching</w:t>
      </w:r>
      <w:r>
        <w:rPr>
          <w:lang w:val="en-US"/>
        </w:rPr>
        <w:t xml:space="preserve">. </w:t>
      </w:r>
    </w:p>
    <w:p w14:paraId="74E8EC1E" w14:textId="1FC2442A" w:rsidR="00C748ED" w:rsidRDefault="00C748ED" w:rsidP="00254A66">
      <w:pPr>
        <w:pStyle w:val="ListParagraph"/>
        <w:numPr>
          <w:ilvl w:val="0"/>
          <w:numId w:val="21"/>
        </w:numPr>
        <w:rPr>
          <w:lang w:val="en-US"/>
        </w:rPr>
      </w:pPr>
      <w:r>
        <w:rPr>
          <w:lang w:val="en-US"/>
        </w:rPr>
        <w:t>As such, the redshift isn’t the same as Dopp</w:t>
      </w:r>
      <w:r w:rsidR="00BF145D">
        <w:rPr>
          <w:lang w:val="en-US"/>
        </w:rPr>
        <w:t xml:space="preserve">ler Shift, but is </w:t>
      </w:r>
      <w:r w:rsidR="00BF145D">
        <w:rPr>
          <w:b/>
          <w:lang w:val="en-US"/>
        </w:rPr>
        <w:t>caused by the stretching of time and space</w:t>
      </w:r>
      <w:r w:rsidR="001B3F70">
        <w:rPr>
          <w:lang w:val="en-US"/>
        </w:rPr>
        <w:t xml:space="preserve">, which makes it appear as if the object is moving away. </w:t>
      </w:r>
    </w:p>
    <w:p w14:paraId="7D30E0A5" w14:textId="64B3AD8E" w:rsidR="00B2035C" w:rsidRDefault="00B2035C" w:rsidP="00254A66">
      <w:pPr>
        <w:pStyle w:val="ListParagraph"/>
        <w:numPr>
          <w:ilvl w:val="0"/>
          <w:numId w:val="21"/>
        </w:numPr>
        <w:rPr>
          <w:lang w:val="en-US"/>
        </w:rPr>
      </w:pPr>
      <w:r>
        <w:rPr>
          <w:lang w:val="en-US"/>
        </w:rPr>
        <w:t xml:space="preserve">The implication of this is that the object </w:t>
      </w:r>
      <w:r>
        <w:rPr>
          <w:b/>
          <w:lang w:val="en-US"/>
        </w:rPr>
        <w:t>isn’t actually moving away</w:t>
      </w:r>
      <w:r>
        <w:rPr>
          <w:lang w:val="en-US"/>
        </w:rPr>
        <w:t xml:space="preserve">, because its position in the universe relative to that of the earth’s is still the same, but because space time stretches, the wavelength is also stretched. </w:t>
      </w:r>
    </w:p>
    <w:p w14:paraId="114687A1" w14:textId="691ABE00" w:rsidR="00B25BAF" w:rsidRDefault="00B25BAF" w:rsidP="00254A66">
      <w:pPr>
        <w:pStyle w:val="ListParagraph"/>
        <w:numPr>
          <w:ilvl w:val="0"/>
          <w:numId w:val="21"/>
        </w:numPr>
        <w:rPr>
          <w:lang w:val="en-US"/>
        </w:rPr>
      </w:pPr>
      <w:r>
        <w:rPr>
          <w:lang w:val="en-US"/>
        </w:rPr>
        <w:t xml:space="preserve">Therefore, </w:t>
      </w:r>
      <w:r w:rsidR="00BE0EB8">
        <w:rPr>
          <w:b/>
          <w:lang w:val="en-US"/>
        </w:rPr>
        <w:t>redshift isn’t the same as Doppler Shift</w:t>
      </w:r>
      <w:r w:rsidR="00BE0EB8">
        <w:rPr>
          <w:lang w:val="en-US"/>
        </w:rPr>
        <w:t xml:space="preserve">. This is because Doppler shift occurs due to </w:t>
      </w:r>
      <w:r w:rsidR="00ED7530">
        <w:rPr>
          <w:lang w:val="en-US"/>
        </w:rPr>
        <w:t xml:space="preserve">the differences in reference frame, </w:t>
      </w:r>
      <w:r w:rsidR="006A7C9A">
        <w:rPr>
          <w:lang w:val="en-US"/>
        </w:rPr>
        <w:t>while redshift occurs</w:t>
      </w:r>
      <w:r w:rsidR="00A95D86">
        <w:rPr>
          <w:lang w:val="en-US"/>
        </w:rPr>
        <w:t xml:space="preserve"> due to the stretching of space and time. </w:t>
      </w:r>
      <w:r w:rsidR="00294CB7">
        <w:rPr>
          <w:lang w:val="en-US"/>
        </w:rPr>
        <w:t>Redshift occurs with stationary object.</w:t>
      </w:r>
    </w:p>
    <w:p w14:paraId="4550C8D9" w14:textId="77777777" w:rsidR="00C32EA1" w:rsidRDefault="00C32EA1" w:rsidP="00C32EA1">
      <w:pPr>
        <w:rPr>
          <w:lang w:val="en-US"/>
        </w:rPr>
      </w:pPr>
    </w:p>
    <w:p w14:paraId="7565B0C4" w14:textId="3C3AF89A" w:rsidR="00C32EA1" w:rsidRDefault="00216918" w:rsidP="00216918">
      <w:pPr>
        <w:pStyle w:val="Heading3"/>
        <w:rPr>
          <w:lang w:val="en-US"/>
        </w:rPr>
      </w:pPr>
      <w:r>
        <w:rPr>
          <w:lang w:val="en-US"/>
        </w:rPr>
        <w:t>Calculations</w:t>
      </w:r>
    </w:p>
    <w:p w14:paraId="1D60582E" w14:textId="77777777" w:rsidR="00887CCD" w:rsidRDefault="00887CCD" w:rsidP="00216918">
      <w:pPr>
        <w:rPr>
          <w:lang w:val="en-US"/>
        </w:rPr>
      </w:pPr>
    </w:p>
    <w:p w14:paraId="6F1C76D8" w14:textId="77777777" w:rsidR="00887CCD" w:rsidRDefault="00887CCD" w:rsidP="00216918">
      <w:pPr>
        <w:rPr>
          <w:b/>
          <w:lang w:val="en-US"/>
        </w:rPr>
      </w:pPr>
      <w:r>
        <w:rPr>
          <w:b/>
          <w:lang w:val="en-US"/>
        </w:rPr>
        <w:t>Hubble Calculation</w:t>
      </w:r>
    </w:p>
    <w:p w14:paraId="3D6004BC" w14:textId="1BDB76D4" w:rsidR="00216918" w:rsidRPr="00F96BEC" w:rsidRDefault="00887CCD" w:rsidP="00216918">
      <w:pPr>
        <w:rPr>
          <w:b/>
          <w:lang w:val="en-US"/>
        </w:rPr>
      </w:pPr>
      <m:oMathPara>
        <m:oMath>
          <m:r>
            <w:rPr>
              <w:rFonts w:ascii="Cambria Math" w:hAnsi="Cambria Math"/>
              <w:lang w:val="en-US"/>
            </w:rPr>
            <m:t>d=</m:t>
          </m:r>
          <m:f>
            <m:fPr>
              <m:ctrlPr>
                <w:rPr>
                  <w:rFonts w:ascii="Cambria Math" w:hAnsi="Cambria Math"/>
                  <w:i/>
                  <w:lang w:val="en-US"/>
                </w:rPr>
              </m:ctrlPr>
            </m:fPr>
            <m:num>
              <m:r>
                <w:rPr>
                  <w:rFonts w:ascii="Cambria Math" w:hAnsi="Cambria Math"/>
                  <w:lang w:val="en-US"/>
                </w:rPr>
                <m:t>v</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m:rPr>
              <m:sty m:val="p"/>
            </m:rPr>
            <w:rPr>
              <w:lang w:val="en-US"/>
            </w:rPr>
            <w:br/>
          </m:r>
        </m:oMath>
        <m:oMath>
          <m:r>
            <m:rPr>
              <m:sty m:val="p"/>
            </m:rPr>
            <w:rPr>
              <w:lang w:val="en-US"/>
            </w:rPr>
            <w:br/>
          </m:r>
          <m:r>
            <m:rPr>
              <m:sty m:val="p"/>
            </m:rPr>
            <w:rPr>
              <w:rFonts w:ascii="Cambria Math" w:hAnsi="Cambria Math"/>
              <w:lang w:val="en-US"/>
            </w:rPr>
            <m:t xml:space="preserve">Where v represents the recessional velocity of a galaxy, </m:t>
          </m:r>
        </m:oMath>
      </m:oMathPara>
      <w:r w:rsidR="007B0945">
        <w:rPr>
          <w:lang w:val="en-US"/>
        </w:rPr>
        <w:t xml:space="preserve">and H0 represents the </w:t>
      </w:r>
      <w:r w:rsidR="007B0945">
        <w:rPr>
          <w:b/>
          <w:lang w:val="en-US"/>
        </w:rPr>
        <w:t>Hubble Constant</w:t>
      </w:r>
      <w:r w:rsidR="007B0945">
        <w:rPr>
          <w:lang w:val="en-US"/>
        </w:rPr>
        <w:t xml:space="preserve">, which has an approximate value of </w:t>
      </w:r>
      <m:oMath>
        <m:r>
          <w:rPr>
            <w:rFonts w:ascii="Cambria Math" w:hAnsi="Cambria Math"/>
            <w:lang w:val="en-US"/>
          </w:rPr>
          <m:t>75 km</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Mpc</m:t>
        </m:r>
      </m:oMath>
      <w:r w:rsidR="00A40708">
        <w:rPr>
          <w:lang w:val="en-US"/>
        </w:rPr>
        <w:br/>
      </w:r>
      <w:r w:rsidR="00A40708">
        <w:rPr>
          <w:lang w:val="en-US"/>
        </w:rPr>
        <w:br/>
      </w:r>
      <w:r w:rsidR="00A40708">
        <w:rPr>
          <w:b/>
          <w:lang w:val="en-US"/>
        </w:rPr>
        <w:t>AGE OF THE UNIVERSE</w:t>
      </w:r>
      <w:r w:rsidR="00A40708">
        <w:rPr>
          <w:b/>
          <w:lang w:val="en-US"/>
        </w:rPr>
        <w:br/>
      </w:r>
      <w:r w:rsidR="00A40708">
        <w:rPr>
          <w:b/>
          <w:lang w:val="en-US"/>
        </w:rPr>
        <w:br/>
      </w:r>
      <m:oMathPara>
        <m:oMath>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75</m:t>
              </m:r>
            </m:den>
          </m:f>
          <m:r>
            <w:rPr>
              <w:rFonts w:ascii="Cambria Math" w:hAnsi="Cambria Math"/>
              <w:lang w:val="en-US"/>
            </w:rPr>
            <m:t>s Mpc k</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75</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d>
          <m:r>
            <w:rPr>
              <w:rFonts w:ascii="Cambria Math" w:hAnsi="Cambria Math"/>
              <w:lang w:val="en-US"/>
            </w:rPr>
            <m:t>=4×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r>
            <w:rPr>
              <w:rFonts w:ascii="Cambria Math" w:hAnsi="Cambria Math"/>
              <w:lang w:val="en-US"/>
            </w:rPr>
            <m:t xml:space="preserve"> s≈13 G years</m:t>
          </m:r>
          <m:r>
            <m:rPr>
              <m:sty m:val="p"/>
            </m:rPr>
            <w:rPr>
              <w:lang w:val="en-US"/>
            </w:rPr>
            <w:br/>
          </m:r>
        </m:oMath>
        <m:oMath>
          <m:r>
            <m:rPr>
              <m:sty m:val="p"/>
            </m:rPr>
            <w:rPr>
              <w:lang w:val="en-US"/>
            </w:rPr>
            <w:br/>
          </m:r>
        </m:oMath>
      </m:oMathPara>
      <w:r w:rsidR="00F96BEC">
        <w:rPr>
          <w:b/>
          <w:lang w:val="en-US"/>
        </w:rPr>
        <w:t>Redshift</w:t>
      </w:r>
    </w:p>
    <w:p w14:paraId="27A28381" w14:textId="745726CA" w:rsidR="00216918" w:rsidRPr="00216918" w:rsidRDefault="00216918" w:rsidP="00216918">
      <w:pPr>
        <w:rPr>
          <w:lang w:val="en-US"/>
        </w:rPr>
      </w:pPr>
      <m:oMathPara>
        <m:oMath>
          <m:r>
            <w:rPr>
              <w:rFonts w:ascii="Cambria Math" w:hAnsi="Cambria Math"/>
              <w:lang w:val="en-US"/>
            </w:rPr>
            <m:t>z =</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λ</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0</m:t>
                  </m:r>
                </m:sub>
              </m:sSub>
            </m:den>
          </m:f>
          <m:r>
            <m:rPr>
              <m:sty m:val="p"/>
            </m:rPr>
            <w:rPr>
              <w:lang w:val="en-US"/>
            </w:rPr>
            <w:br/>
          </m:r>
        </m:oMath>
        <m:oMath>
          <m:r>
            <m:rPr>
              <m:sty m:val="p"/>
            </m:rPr>
            <w:rPr>
              <w:lang w:val="en-US"/>
            </w:rPr>
            <w:br/>
          </m:r>
          <m:r>
            <m:rPr>
              <m:sty m:val="p"/>
            </m:rPr>
            <w:rPr>
              <w:rFonts w:ascii="Cambria Math" w:hAnsi="Cambria Math"/>
              <w:lang w:val="en-US"/>
            </w:rPr>
            <m:t xml:space="preserve">Where z is the redshift </m:t>
          </m:r>
        </m:oMath>
      </m:oMathPara>
      <w:r w:rsidR="005B5266">
        <w:rPr>
          <w:lang w:val="en-US"/>
        </w:rPr>
        <w:t xml:space="preserve">coefficient, the change in lambda is the </w:t>
      </w:r>
      <w:r w:rsidR="00FE74E2">
        <w:rPr>
          <w:lang w:val="en-US"/>
        </w:rPr>
        <w:t xml:space="preserve">difference between the observed wavelength and the </w:t>
      </w:r>
      <w:r w:rsidR="00E11030">
        <w:rPr>
          <w:lang w:val="en-US"/>
        </w:rPr>
        <w:t xml:space="preserve">reference wavelength, and lambda0 </w:t>
      </w:r>
      <w:r w:rsidR="006E070F">
        <w:rPr>
          <w:lang w:val="en-US"/>
        </w:rPr>
        <w:t xml:space="preserve">is the reference wavelength. </w:t>
      </w:r>
      <w:r w:rsidR="00FC0985">
        <w:rPr>
          <w:lang w:val="en-US"/>
        </w:rPr>
        <w:br/>
      </w:r>
    </w:p>
    <w:p w14:paraId="3089E388" w14:textId="16981037" w:rsidR="00F2609E" w:rsidRPr="00F2609E" w:rsidRDefault="00FC0985" w:rsidP="00DE4B1C">
      <w:pPr>
        <w:pStyle w:val="ListParagraph"/>
        <w:numPr>
          <w:ilvl w:val="0"/>
          <w:numId w:val="21"/>
        </w:numPr>
        <w:rPr>
          <w:lang w:val="en-US"/>
        </w:rPr>
      </w:pPr>
      <w:r>
        <w:rPr>
          <w:lang w:val="en-US"/>
        </w:rPr>
        <w:t xml:space="preserve">It should be noted that while we often say that </w:t>
      </w:r>
      <w:r>
        <w:rPr>
          <w:lang w:val="en-US"/>
        </w:rPr>
        <w:br/>
      </w:r>
      <w:r>
        <w:rPr>
          <w:lang w:val="en-US"/>
        </w:rPr>
        <w:br/>
      </w:r>
      <m:oMathPara>
        <m:oMath>
          <m:r>
            <w:rPr>
              <w:rFonts w:ascii="Cambria Math" w:hAnsi="Cambria Math"/>
              <w:lang w:val="en-US"/>
            </w:rPr>
            <m:t>z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recessional</m:t>
                  </m:r>
                </m:sub>
              </m:sSub>
            </m:num>
            <m:den>
              <m:r>
                <w:rPr>
                  <w:rFonts w:ascii="Cambria Math" w:hAnsi="Cambria Math"/>
                  <w:lang w:val="en-US"/>
                </w:rPr>
                <m:t>c</m:t>
              </m:r>
            </m:den>
          </m:f>
          <m:r>
            <m:rPr>
              <m:sty m:val="p"/>
            </m:rPr>
            <w:rPr>
              <w:lang w:val="en-US"/>
            </w:rPr>
            <w:br/>
          </m:r>
        </m:oMath>
        <m:oMath>
          <m:r>
            <m:rPr>
              <m:sty m:val="p"/>
            </m:rPr>
            <w:rPr>
              <w:lang w:val="en-US"/>
            </w:rPr>
            <w:br/>
          </m:r>
          <m:r>
            <m:rPr>
              <m:sty m:val="p"/>
            </m:rPr>
            <w:rPr>
              <w:rFonts w:ascii="Cambria Math" w:hAnsi="Cambria Math"/>
              <w:lang w:val="en-US"/>
            </w:rPr>
            <m:t xml:space="preserve">It is in fact more accurate </m:t>
          </m:r>
        </m:oMath>
      </m:oMathPara>
      <w:r w:rsidR="00947208">
        <w:rPr>
          <w:lang w:val="en-US"/>
        </w:rPr>
        <w:t>to say that:</w:t>
      </w:r>
      <w:r w:rsidR="00947208">
        <w:rPr>
          <w:lang w:val="en-US"/>
        </w:rPr>
        <w:br/>
      </w:r>
      <w:r w:rsidR="00947208">
        <w:rPr>
          <w:lang w:val="en-US"/>
        </w:rPr>
        <w:lastRenderedPageBreak/>
        <w:br/>
      </w:r>
      <m:oMathPara>
        <m:oMath>
          <m:r>
            <w:rPr>
              <w:rFonts w:ascii="Cambria Math" w:hAnsi="Cambria Math"/>
              <w:lang w:val="en-US"/>
            </w:rPr>
            <m:t>z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Radial</m:t>
                  </m:r>
                </m:sub>
              </m:sSub>
            </m:num>
            <m:den>
              <m:r>
                <w:rPr>
                  <w:rFonts w:ascii="Cambria Math" w:hAnsi="Cambria Math"/>
                  <w:lang w:val="en-US"/>
                </w:rPr>
                <m:t>c</m:t>
              </m:r>
            </m:den>
          </m:f>
          <m:r>
            <m:rPr>
              <m:sty m:val="p"/>
            </m:rPr>
            <w:rPr>
              <w:lang w:val="en-US"/>
            </w:rPr>
            <w:br/>
          </m:r>
        </m:oMath>
        <m:oMath>
          <m:r>
            <m:rPr>
              <m:sty m:val="p"/>
            </m:rPr>
            <w:rPr>
              <w:lang w:val="en-US"/>
            </w:rPr>
            <w:br/>
          </m:r>
        </m:oMath>
      </m:oMathPara>
      <w:r w:rsidR="00BC421C">
        <w:rPr>
          <w:lang w:val="en-US"/>
        </w:rPr>
        <w:t>Where V_radial is given by:</w:t>
      </w:r>
      <w:r w:rsidR="00BC421C">
        <w:rPr>
          <w:lang w:val="en-US"/>
        </w:rPr>
        <w:br/>
      </w:r>
      <w:r w:rsidR="00BC421C">
        <w:rPr>
          <w:lang w:val="en-US"/>
        </w:rPr>
        <w:br/>
      </w: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radial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Recessional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infall</m:t>
              </m:r>
            </m:sub>
          </m:sSub>
          <m:r>
            <m:rPr>
              <m:sty m:val="p"/>
            </m:rPr>
            <w:rPr>
              <w:lang w:val="en-US"/>
            </w:rPr>
            <w:br/>
          </m:r>
        </m:oMath>
        <m:oMath>
          <m:r>
            <m:rPr>
              <m:sty m:val="p"/>
            </m:rPr>
            <w:rPr>
              <w:lang w:val="en-US"/>
            </w:rPr>
            <w:br/>
          </m:r>
        </m:oMath>
      </m:oMathPara>
      <w:r w:rsidR="005926E8">
        <w:rPr>
          <w:lang w:val="en-US"/>
        </w:rPr>
        <w:t>And therefore:</w:t>
      </w:r>
      <w:r w:rsidR="005926E8">
        <w:rPr>
          <w:lang w:val="en-US"/>
        </w:rPr>
        <w:br/>
      </w:r>
      <w:r w:rsidR="005926E8">
        <w:rPr>
          <w:lang w:val="en-US"/>
        </w:rPr>
        <w:br/>
      </w:r>
      <m:oMathPara>
        <m:oMath>
          <m:r>
            <w:rPr>
              <w:rFonts w:ascii="Cambria Math" w:hAnsi="Cambria Math"/>
              <w:lang w:val="en-US"/>
            </w:rPr>
            <m:t>z =</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recessional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infall</m:t>
                  </m:r>
                </m:sub>
              </m:sSub>
              <m:ctrlPr>
                <w:rPr>
                  <w:rFonts w:ascii="Cambria Math" w:hAnsi="Cambria Math"/>
                  <w:i/>
                  <w:lang w:val="en-US"/>
                </w:rPr>
              </m:ctrlPr>
            </m:num>
            <m:den>
              <m:r>
                <w:rPr>
                  <w:rFonts w:ascii="Cambria Math" w:hAnsi="Cambria Math"/>
                  <w:lang w:val="en-US"/>
                </w:rPr>
                <m:t>c</m:t>
              </m:r>
            </m:den>
          </m:f>
        </m:oMath>
      </m:oMathPara>
    </w:p>
    <w:p w14:paraId="6E8AC314" w14:textId="77777777" w:rsidR="00793E32" w:rsidRDefault="00F2609E" w:rsidP="00DE4B1C">
      <w:pPr>
        <w:pStyle w:val="ListParagraph"/>
        <w:numPr>
          <w:ilvl w:val="0"/>
          <w:numId w:val="21"/>
        </w:numPr>
        <w:rPr>
          <w:lang w:val="en-US"/>
        </w:rPr>
      </w:pPr>
      <w:r>
        <w:rPr>
          <w:lang w:val="en-US"/>
        </w:rPr>
        <w:t xml:space="preserve">Hence, while before, without knowing that </w:t>
      </w:r>
      <w:r w:rsidR="00D7435A">
        <w:rPr>
          <w:lang w:val="en-US"/>
        </w:rPr>
        <w:t xml:space="preserve">z really just corresponds to radial velocity, we would’ve calculated </w:t>
      </w:r>
      <w:r w:rsidR="000A6215">
        <w:rPr>
          <w:lang w:val="en-US"/>
        </w:rPr>
        <w:t>the distance to a galaxy through the equation:</w:t>
      </w:r>
      <w:r w:rsidR="000A6215">
        <w:rPr>
          <w:lang w:val="en-US"/>
        </w:rPr>
        <w:br/>
      </w:r>
      <w:r w:rsidR="000A6215">
        <w:rPr>
          <w:lang w:val="en-US"/>
        </w:rPr>
        <w:br/>
      </w:r>
      <m:oMathPara>
        <m:oMath>
          <m:r>
            <w:rPr>
              <w:rFonts w:ascii="Cambria Math" w:hAnsi="Cambria Math"/>
              <w:lang w:val="en-US"/>
            </w:rPr>
            <m:t>d=</m:t>
          </m:r>
          <m:f>
            <m:fPr>
              <m:ctrlPr>
                <w:rPr>
                  <w:rFonts w:ascii="Cambria Math" w:hAnsi="Cambria Math"/>
                  <w:i/>
                  <w:lang w:val="en-US"/>
                </w:rPr>
              </m:ctrlPr>
            </m:fPr>
            <m:num>
              <m:r>
                <w:rPr>
                  <w:rFonts w:ascii="Cambria Math" w:hAnsi="Cambria Math"/>
                  <w:lang w:val="en-US"/>
                </w:rPr>
                <m:t>zc</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m:rPr>
              <m:sty m:val="p"/>
            </m:rPr>
            <w:rPr>
              <w:lang w:val="en-US"/>
            </w:rPr>
            <w:br/>
          </m:r>
        </m:oMath>
        <m:oMath>
          <m:r>
            <m:rPr>
              <m:sty m:val="p"/>
            </m:rPr>
            <w:rPr>
              <w:lang w:val="en-US"/>
            </w:rPr>
            <w:br/>
          </m:r>
          <m:r>
            <m:rPr>
              <m:sty m:val="p"/>
            </m:rPr>
            <w:rPr>
              <w:rFonts w:ascii="Cambria Math" w:hAnsi="Cambria Math"/>
              <w:lang w:val="en-US"/>
            </w:rPr>
            <m:t xml:space="preserve">However, we may now be aware that this is not </m:t>
          </m:r>
        </m:oMath>
      </m:oMathPara>
      <w:r w:rsidR="00657E64">
        <w:rPr>
          <w:lang w:val="en-US"/>
        </w:rPr>
        <w:t xml:space="preserve">quite accurate, as </w:t>
      </w:r>
      <w:r w:rsidR="00C9087D">
        <w:rPr>
          <w:lang w:val="en-US"/>
        </w:rPr>
        <w:t xml:space="preserve">it assumes z = V_recessional. </w:t>
      </w:r>
      <w:r w:rsidR="009310BE">
        <w:rPr>
          <w:lang w:val="en-US"/>
        </w:rPr>
        <w:t>Instead, we use the equation:</w:t>
      </w:r>
      <w:r w:rsidR="009310BE">
        <w:rPr>
          <w:lang w:val="en-US"/>
        </w:rPr>
        <w:br/>
      </w:r>
      <w:r w:rsidR="009310BE">
        <w:rPr>
          <w:lang w:val="en-US"/>
        </w:rPr>
        <w:br/>
      </w:r>
      <m:oMathPara>
        <m:oMath>
          <m:r>
            <w:rPr>
              <w:rFonts w:ascii="Cambria Math" w:hAnsi="Cambria Math"/>
              <w:lang w:val="en-US"/>
            </w:rPr>
            <m:t>d=</m:t>
          </m:r>
          <m:f>
            <m:fPr>
              <m:ctrlPr>
                <w:rPr>
                  <w:rFonts w:ascii="Cambria Math" w:hAnsi="Cambria Math"/>
                  <w:i/>
                  <w:lang w:val="en-US"/>
                </w:rPr>
              </m:ctrlPr>
            </m:fPr>
            <m:num>
              <m:r>
                <w:rPr>
                  <w:rFonts w:ascii="Cambria Math" w:hAnsi="Cambria Math"/>
                  <w:lang w:val="en-US"/>
                </w:rPr>
                <m:t>zc±</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infall</m:t>
                  </m:r>
                </m:sub>
              </m:sSub>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en>
          </m:f>
          <m:r>
            <m:rPr>
              <m:sty m:val="p"/>
            </m:rPr>
            <w:rPr>
              <w:lang w:val="en-US"/>
            </w:rPr>
            <w:br/>
          </m:r>
        </m:oMath>
      </m:oMathPara>
      <w:r w:rsidR="00793E32" w:rsidRPr="00793E32">
        <w:rPr>
          <w:lang w:val="en-US"/>
        </w:rPr>
        <w:br/>
      </w:r>
    </w:p>
    <w:p w14:paraId="297925B7" w14:textId="0F5E0EEF" w:rsidR="00DE4B1C" w:rsidRDefault="00793E32" w:rsidP="00DE4B1C">
      <w:pPr>
        <w:pStyle w:val="ListParagraph"/>
        <w:numPr>
          <w:ilvl w:val="0"/>
          <w:numId w:val="21"/>
        </w:numPr>
        <w:rPr>
          <w:lang w:val="en-US"/>
        </w:rPr>
      </w:pPr>
      <w:r>
        <w:rPr>
          <w:lang w:val="en-US"/>
        </w:rPr>
        <w:t>This is the general equation and can be used whenever, so if we don’t need to account for the peculiar velocity (or V_infall) of a galaxy</w:t>
      </w:r>
      <w:r w:rsidR="00DC5C1D">
        <w:rPr>
          <w:lang w:val="en-US"/>
        </w:rPr>
        <w:t>, we can just set V_infall to 0.</w:t>
      </w:r>
    </w:p>
    <w:p w14:paraId="7CDD7427" w14:textId="77777777" w:rsidR="00D7256A" w:rsidRDefault="00D7256A" w:rsidP="00D7256A">
      <w:pPr>
        <w:rPr>
          <w:lang w:val="en-US"/>
        </w:rPr>
      </w:pPr>
    </w:p>
    <w:p w14:paraId="1156C670" w14:textId="77777777" w:rsidR="00072EF8" w:rsidRDefault="00072EF8" w:rsidP="00072EF8">
      <w:pPr>
        <w:pStyle w:val="NormalWeb"/>
        <w:spacing w:before="0" w:beforeAutospacing="0" w:after="0" w:afterAutospacing="0"/>
      </w:pPr>
      <w:r>
        <w:rPr>
          <w:rFonts w:ascii="Arial" w:hAnsi="Arial" w:cs="Arial"/>
          <w:b/>
          <w:bCs/>
          <w:color w:val="000000"/>
          <w:sz w:val="22"/>
          <w:szCs w:val="22"/>
        </w:rPr>
        <w:t>Deriving Mass from Inclination and Wavelength offset</w:t>
      </w:r>
    </w:p>
    <w:p w14:paraId="490764EB"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basis for such a question would usually involve some line thickness, which tells us the total amount of redshift or difference in velocities between opposite ends of the galaxy. We would also usually be given the inclination, ie, the major and minor axis lengths. </w:t>
      </w:r>
    </w:p>
    <w:p w14:paraId="3BB767FC"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the major and minor axis lengths, we can calculate the angle of inclination. </w:t>
      </w:r>
    </w:p>
    <w:p w14:paraId="061CF582"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then use the equation:</w:t>
      </w:r>
      <w:r>
        <w:rPr>
          <w:rFonts w:ascii="Arial" w:hAnsi="Arial" w:cs="Arial"/>
          <w:color w:val="000000"/>
          <w:sz w:val="22"/>
          <w:szCs w:val="22"/>
        </w:rPr>
        <w:br/>
      </w:r>
      <w:r>
        <w:rPr>
          <w:rFonts w:ascii="Arial" w:hAnsi="Arial" w:cs="Arial"/>
          <w:color w:val="000000"/>
          <w:sz w:val="22"/>
          <w:szCs w:val="22"/>
        </w:rPr>
        <w:br/>
        <w:t>/ = v/c VObserved = / * c</w:t>
      </w:r>
      <w:r>
        <w:rPr>
          <w:rFonts w:ascii="Arial" w:hAnsi="Arial" w:cs="Arial"/>
          <w:color w:val="000000"/>
          <w:sz w:val="22"/>
          <w:szCs w:val="22"/>
        </w:rPr>
        <w:br/>
      </w:r>
      <w:r>
        <w:rPr>
          <w:rFonts w:ascii="Arial" w:hAnsi="Arial" w:cs="Arial"/>
          <w:color w:val="000000"/>
          <w:sz w:val="22"/>
          <w:szCs w:val="22"/>
        </w:rPr>
        <w:br/>
      </w:r>
    </w:p>
    <w:p w14:paraId="2003303B"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However, to then calculate the rotational velocity, we account for the fact that</w:t>
      </w:r>
      <w:r>
        <w:rPr>
          <w:rFonts w:ascii="Arial" w:hAnsi="Arial" w:cs="Arial"/>
          <w:color w:val="000000"/>
          <w:sz w:val="22"/>
          <w:szCs w:val="22"/>
        </w:rPr>
        <w:br/>
      </w:r>
      <w:r>
        <w:rPr>
          <w:rFonts w:ascii="Arial" w:hAnsi="Arial" w:cs="Arial"/>
          <w:color w:val="000000"/>
          <w:sz w:val="22"/>
          <w:szCs w:val="22"/>
        </w:rPr>
        <w:br/>
        <w:t>Vobserved = Vrotational sin(i)Vrotational =Vobserved/sin(i)</w:t>
      </w:r>
      <w:r>
        <w:rPr>
          <w:rFonts w:ascii="Arial" w:hAnsi="Arial" w:cs="Arial"/>
          <w:color w:val="000000"/>
          <w:sz w:val="22"/>
          <w:szCs w:val="22"/>
        </w:rPr>
        <w:br/>
      </w:r>
      <w:r>
        <w:rPr>
          <w:rFonts w:ascii="Arial" w:hAnsi="Arial" w:cs="Arial"/>
          <w:color w:val="000000"/>
          <w:sz w:val="22"/>
          <w:szCs w:val="22"/>
        </w:rPr>
        <w:br/>
      </w:r>
    </w:p>
    <w:p w14:paraId="355DFD28"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Given the Virial theorem, we have:</w:t>
      </w:r>
      <w:r>
        <w:rPr>
          <w:rFonts w:ascii="Arial" w:hAnsi="Arial" w:cs="Arial"/>
          <w:color w:val="000000"/>
          <w:sz w:val="22"/>
          <w:szCs w:val="22"/>
        </w:rPr>
        <w:br/>
      </w:r>
      <w:r>
        <w:rPr>
          <w:rFonts w:ascii="Arial" w:hAnsi="Arial" w:cs="Arial"/>
          <w:color w:val="000000"/>
          <w:sz w:val="22"/>
          <w:szCs w:val="22"/>
        </w:rPr>
        <w:br/>
        <w:t xml:space="preserve">GmM/r2 =mv2/r M = v2r/G </w:t>
      </w:r>
      <w:r>
        <w:rPr>
          <w:rFonts w:ascii="Arial" w:hAnsi="Arial" w:cs="Arial"/>
          <w:color w:val="000000"/>
          <w:sz w:val="22"/>
          <w:szCs w:val="22"/>
        </w:rPr>
        <w:br/>
      </w:r>
      <w:r>
        <w:rPr>
          <w:rFonts w:ascii="Arial" w:hAnsi="Arial" w:cs="Arial"/>
          <w:color w:val="000000"/>
          <w:sz w:val="22"/>
          <w:szCs w:val="22"/>
        </w:rPr>
        <w:br/>
      </w:r>
    </w:p>
    <w:p w14:paraId="71C5CA6F"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To calculate the radius of the galaxy, we need to measure the distance to that galaxy and multiply it by tan(j), where j represents the angle subtended by the radius of the galaxy and the distance to the galaxy. </w:t>
      </w:r>
    </w:p>
    <w:p w14:paraId="1A8AF05C" w14:textId="77777777" w:rsidR="006722AA"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 determine the distance, we use the Hubble equation: </w:t>
      </w:r>
      <w:r>
        <w:rPr>
          <w:rFonts w:ascii="Arial" w:hAnsi="Arial" w:cs="Arial"/>
          <w:color w:val="000000"/>
          <w:sz w:val="22"/>
          <w:szCs w:val="22"/>
        </w:rPr>
        <w:br/>
      </w:r>
      <w:r>
        <w:rPr>
          <w:rFonts w:ascii="Arial" w:hAnsi="Arial" w:cs="Arial"/>
          <w:color w:val="000000"/>
          <w:sz w:val="22"/>
          <w:szCs w:val="22"/>
        </w:rPr>
        <w:br/>
        <w:t>d= zc/H0</w:t>
      </w:r>
      <w:r>
        <w:rPr>
          <w:rFonts w:ascii="Arial" w:hAnsi="Arial" w:cs="Arial"/>
          <w:color w:val="000000"/>
          <w:sz w:val="22"/>
          <w:szCs w:val="22"/>
        </w:rPr>
        <w:br/>
      </w:r>
      <w:r>
        <w:rPr>
          <w:rFonts w:ascii="Arial" w:hAnsi="Arial" w:cs="Arial"/>
          <w:color w:val="000000"/>
          <w:sz w:val="22"/>
          <w:szCs w:val="22"/>
        </w:rPr>
        <w:br/>
        <w:t>Where z is calculated by the equation:</w:t>
      </w:r>
      <w:r>
        <w:rPr>
          <w:rFonts w:ascii="Arial" w:hAnsi="Arial" w:cs="Arial"/>
          <w:color w:val="000000"/>
          <w:sz w:val="22"/>
          <w:szCs w:val="22"/>
        </w:rPr>
        <w:br/>
      </w:r>
      <w:r>
        <w:rPr>
          <w:rFonts w:ascii="Arial" w:hAnsi="Arial" w:cs="Arial"/>
          <w:color w:val="000000"/>
          <w:sz w:val="22"/>
          <w:szCs w:val="22"/>
        </w:rPr>
        <w:br/>
        <w:t xml:space="preserve">z = </w:t>
      </w:r>
      <m:oMath>
        <m:r>
          <m:rPr>
            <m:sty m:val="p"/>
          </m:rPr>
          <w:rPr>
            <w:rFonts w:ascii="Cambria Math" w:hAnsi="Cambria Math" w:cs="Arial"/>
            <w:color w:val="000000"/>
            <w:sz w:val="22"/>
            <w:szCs w:val="22"/>
          </w:rPr>
          <m:t>Δ</m:t>
        </m:r>
        <m:r>
          <w:rPr>
            <w:rFonts w:ascii="Cambria Math" w:hAnsi="Cambria Math" w:cs="Arial"/>
            <w:color w:val="000000"/>
            <w:sz w:val="22"/>
            <w:szCs w:val="22"/>
          </w:rPr>
          <m:t>λ/</m:t>
        </m:r>
        <m:sSub>
          <m:sSubPr>
            <m:ctrlPr>
              <w:rPr>
                <w:rFonts w:ascii="Cambria Math" w:hAnsi="Cambria Math" w:cs="Arial"/>
                <w:i/>
                <w:color w:val="000000"/>
                <w:sz w:val="22"/>
                <w:szCs w:val="22"/>
              </w:rPr>
            </m:ctrlPr>
          </m:sSubPr>
          <m:e>
            <m:r>
              <w:rPr>
                <w:rFonts w:ascii="Cambria Math" w:hAnsi="Cambria Math" w:cs="Arial"/>
                <w:color w:val="000000"/>
                <w:sz w:val="22"/>
                <w:szCs w:val="22"/>
              </w:rPr>
              <m:t>λ</m:t>
            </m:r>
          </m:e>
          <m:sub>
            <m:r>
              <w:rPr>
                <w:rFonts w:ascii="Cambria Math" w:hAnsi="Cambria Math" w:cs="Arial"/>
                <w:color w:val="000000"/>
                <w:sz w:val="22"/>
                <w:szCs w:val="22"/>
              </w:rPr>
              <m:t>0</m:t>
            </m:r>
          </m:sub>
        </m:sSub>
      </m:oMath>
      <w:r>
        <w:rPr>
          <w:rFonts w:ascii="Arial" w:hAnsi="Arial" w:cs="Arial"/>
          <w:color w:val="000000"/>
          <w:sz w:val="22"/>
          <w:szCs w:val="22"/>
        </w:rPr>
        <w:br/>
      </w:r>
      <w:r>
        <w:rPr>
          <w:rFonts w:ascii="Arial" w:hAnsi="Arial" w:cs="Arial"/>
          <w:color w:val="000000"/>
          <w:sz w:val="22"/>
          <w:szCs w:val="22"/>
        </w:rPr>
        <w:br/>
        <w:t xml:space="preserve">Where Delta lamda in this case represents the difference between the wavelengths of some emission line measured from the galaxy and on earth. </w:t>
      </w:r>
    </w:p>
    <w:p w14:paraId="4BF3FB89" w14:textId="5F54E177" w:rsidR="00072EF8" w:rsidRDefault="006722AA"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 can then calculate the radius of </w:t>
      </w:r>
      <w:r w:rsidR="00E072B5">
        <w:rPr>
          <w:rFonts w:ascii="Arial" w:hAnsi="Arial" w:cs="Arial"/>
          <w:color w:val="000000"/>
          <w:sz w:val="22"/>
          <w:szCs w:val="22"/>
        </w:rPr>
        <w:t>the galaxy through the equation:</w:t>
      </w:r>
      <w:r w:rsidR="00E072B5">
        <w:rPr>
          <w:rFonts w:ascii="Arial" w:hAnsi="Arial" w:cs="Arial"/>
          <w:color w:val="000000"/>
          <w:sz w:val="22"/>
          <w:szCs w:val="22"/>
        </w:rPr>
        <w:br/>
      </w:r>
      <w:r w:rsidR="00E072B5">
        <w:rPr>
          <w:rFonts w:ascii="Arial" w:hAnsi="Arial" w:cs="Arial"/>
          <w:color w:val="000000"/>
          <w:sz w:val="22"/>
          <w:szCs w:val="22"/>
        </w:rPr>
        <w:br/>
      </w:r>
      <m:oMathPara>
        <m:oMath>
          <m:r>
            <w:rPr>
              <w:rFonts w:ascii="Cambria Math" w:hAnsi="Cambria Math" w:cs="Arial"/>
              <w:color w:val="000000"/>
              <w:sz w:val="22"/>
              <w:szCs w:val="22"/>
            </w:rPr>
            <m:t>r=d×</m:t>
          </m:r>
          <m:r>
            <m:rPr>
              <m:sty m:val="p"/>
            </m:rPr>
            <w:rPr>
              <w:rFonts w:ascii="Cambria Math" w:hAnsi="Cambria Math" w:cs="Arial"/>
              <w:color w:val="000000"/>
              <w:sz w:val="22"/>
              <w:szCs w:val="22"/>
            </w:rPr>
            <m:t>tan⁡</m:t>
          </m:r>
          <m:r>
            <w:rPr>
              <w:rFonts w:ascii="Cambria Math" w:hAnsi="Cambria Math" w:cs="Arial"/>
              <w:color w:val="000000"/>
              <w:sz w:val="22"/>
              <w:szCs w:val="22"/>
            </w:rPr>
            <m:t>(θ)</m:t>
          </m:r>
          <m:r>
            <m:rPr>
              <m:sty m:val="p"/>
            </m:rPr>
            <w:rPr>
              <w:rFonts w:ascii="Arial" w:hAnsi="Arial" w:cs="Arial"/>
              <w:color w:val="000000"/>
              <w:sz w:val="22"/>
              <w:szCs w:val="22"/>
            </w:rPr>
            <w:br/>
          </m:r>
        </m:oMath>
        <m:oMath>
          <m:r>
            <m:rPr>
              <m:sty m:val="p"/>
            </m:rPr>
            <w:rPr>
              <w:rFonts w:ascii="Arial" w:hAnsi="Arial" w:cs="Arial"/>
              <w:color w:val="000000"/>
              <w:sz w:val="22"/>
              <w:szCs w:val="22"/>
            </w:rPr>
            <w:br/>
          </m:r>
        </m:oMath>
      </m:oMathPara>
      <w:r w:rsidR="00E072B5">
        <w:rPr>
          <w:rFonts w:ascii="Arial" w:hAnsi="Arial" w:cs="Arial"/>
          <w:b/>
          <w:color w:val="000000"/>
          <w:sz w:val="22"/>
          <w:szCs w:val="22"/>
        </w:rPr>
        <w:t xml:space="preserve">NOTE: </w:t>
      </w:r>
      <w:r w:rsidR="00E072B5">
        <w:rPr>
          <w:rFonts w:ascii="Arial" w:hAnsi="Arial" w:cs="Arial"/>
          <w:color w:val="000000"/>
          <w:sz w:val="22"/>
          <w:szCs w:val="22"/>
        </w:rPr>
        <w:t xml:space="preserve">The angle represented here by theta </w:t>
      </w:r>
      <w:r w:rsidR="00E072B5">
        <w:rPr>
          <w:rFonts w:ascii="Arial" w:hAnsi="Arial" w:cs="Arial"/>
          <w:b/>
          <w:color w:val="000000"/>
          <w:sz w:val="22"/>
          <w:szCs w:val="22"/>
        </w:rPr>
        <w:t>is not the angle of inclination</w:t>
      </w:r>
      <w:r w:rsidR="00E072B5">
        <w:rPr>
          <w:rFonts w:ascii="Arial" w:hAnsi="Arial" w:cs="Arial"/>
          <w:color w:val="000000"/>
          <w:sz w:val="22"/>
          <w:szCs w:val="22"/>
        </w:rPr>
        <w:t xml:space="preserve">, rather, it is the angle subtended </w:t>
      </w:r>
      <w:r w:rsidR="002A0ADF">
        <w:rPr>
          <w:rFonts w:ascii="Arial" w:hAnsi="Arial" w:cs="Arial"/>
          <w:color w:val="000000"/>
          <w:sz w:val="22"/>
          <w:szCs w:val="22"/>
        </w:rPr>
        <w:t xml:space="preserve">by the </w:t>
      </w:r>
      <w:r w:rsidR="009F3DC8">
        <w:rPr>
          <w:rFonts w:ascii="Arial" w:hAnsi="Arial" w:cs="Arial"/>
          <w:color w:val="000000"/>
          <w:sz w:val="22"/>
          <w:szCs w:val="22"/>
        </w:rPr>
        <w:t xml:space="preserve">radius of the galaxy and the distance to that galaxy. </w:t>
      </w:r>
      <w:r w:rsidR="00072EF8">
        <w:rPr>
          <w:rFonts w:ascii="Arial" w:hAnsi="Arial" w:cs="Arial"/>
          <w:color w:val="000000"/>
          <w:sz w:val="22"/>
          <w:szCs w:val="22"/>
        </w:rPr>
        <w:br/>
      </w:r>
      <w:r w:rsidR="00072EF8">
        <w:rPr>
          <w:rFonts w:ascii="Arial" w:hAnsi="Arial" w:cs="Arial"/>
          <w:color w:val="000000"/>
          <w:sz w:val="22"/>
          <w:szCs w:val="22"/>
        </w:rPr>
        <w:br/>
      </w:r>
    </w:p>
    <w:p w14:paraId="6A05904E" w14:textId="77777777" w:rsidR="00072EF8" w:rsidRDefault="00072EF8" w:rsidP="00072EF8">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Therefore, after calculating the radius, we can determine the Mass of the galaxy. </w:t>
      </w:r>
    </w:p>
    <w:p w14:paraId="7EF3943B" w14:textId="77777777" w:rsidR="00D7256A" w:rsidRDefault="00D7256A" w:rsidP="00D7256A">
      <w:pPr>
        <w:pStyle w:val="Heading3"/>
      </w:pPr>
    </w:p>
    <w:p w14:paraId="66084409" w14:textId="7D9C8D6B" w:rsidR="00D854E4" w:rsidRDefault="00D854E4" w:rsidP="00D854E4">
      <w:pPr>
        <w:pStyle w:val="Heading1"/>
      </w:pPr>
      <w:r>
        <w:t>Dark Matter</w:t>
      </w:r>
    </w:p>
    <w:p w14:paraId="6626E7EE" w14:textId="77777777" w:rsidR="00D854E4" w:rsidRDefault="00D854E4" w:rsidP="00D854E4"/>
    <w:p w14:paraId="79EA3AA7" w14:textId="077C81B2" w:rsidR="00D854E4" w:rsidRDefault="00D854E4" w:rsidP="005D178A">
      <w:pPr>
        <w:pStyle w:val="Heading2"/>
      </w:pPr>
      <w:r>
        <w:t>Virial Theorem (Basic Y12 equation)</w:t>
      </w:r>
    </w:p>
    <w:p w14:paraId="29D91161" w14:textId="77777777" w:rsidR="00D854E4" w:rsidRDefault="00D854E4" w:rsidP="00D854E4"/>
    <w:p w14:paraId="4E8839C4" w14:textId="7388CD80" w:rsidR="00D854E4" w:rsidRPr="005D178A" w:rsidRDefault="00725748" w:rsidP="00D854E4">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den>
              </m:f>
            </m:e>
          </m:rad>
        </m:oMath>
      </m:oMathPara>
    </w:p>
    <w:p w14:paraId="4C6D6466" w14:textId="43269E2D" w:rsidR="005D178A" w:rsidRDefault="005D178A" w:rsidP="005D178A">
      <w:pPr>
        <w:pStyle w:val="ListParagraph"/>
        <w:numPr>
          <w:ilvl w:val="0"/>
          <w:numId w:val="21"/>
        </w:numPr>
      </w:pPr>
      <w:r>
        <w:t xml:space="preserve">Not sure how this is relevant. </w:t>
      </w:r>
    </w:p>
    <w:p w14:paraId="5DEA3576" w14:textId="77777777" w:rsidR="00E118B0" w:rsidRDefault="00E118B0" w:rsidP="00E118B0"/>
    <w:p w14:paraId="7E45983E" w14:textId="77777777" w:rsidR="00584927" w:rsidRDefault="00E118B0" w:rsidP="00E118B0">
      <w:pPr>
        <w:pStyle w:val="Heading2"/>
      </w:pPr>
      <w:r>
        <w:t>Evidence for Dark Matter</w:t>
      </w:r>
      <w:r w:rsidR="00584927">
        <w:br/>
      </w:r>
    </w:p>
    <w:p w14:paraId="510259F2" w14:textId="77777777" w:rsidR="00BE4198" w:rsidRDefault="00584927" w:rsidP="00BE4198">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den>
              </m:f>
            </m:e>
          </m:rad>
          <m:r>
            <m:rPr>
              <m:sty m:val="p"/>
            </m:rPr>
            <w:br/>
          </m:r>
        </m:oMath>
        <m:oMath>
          <m:r>
            <m:rPr>
              <m:sty m:val="p"/>
            </m:rPr>
            <w:br/>
          </m:r>
          <m:r>
            <m:rPr>
              <m:sty m:val="p"/>
            </m:rPr>
            <w:rPr>
              <w:rFonts w:ascii="Cambria Math" w:hAnsi="Cambria Math"/>
            </w:rPr>
            <m:t>We assume th</m:t>
          </m:r>
        </m:oMath>
      </m:oMathPara>
      <w:r w:rsidR="00BE4198">
        <w:t>at mass distribution is relatively constant towards the edge of the galaxy</w:t>
      </w:r>
    </w:p>
    <w:p w14:paraId="5EC6538A" w14:textId="77777777" w:rsidR="00F0557A" w:rsidRPr="00F0557A" w:rsidRDefault="00BE4198" w:rsidP="00BE4198">
      <m:oMathPara>
        <m:oMath>
          <m:r>
            <w:rPr>
              <w:rFonts w:ascii="Cambria Math" w:hAnsi="Cambria Math"/>
            </w:rPr>
            <m:t>As d→r, v→0</m:t>
          </m:r>
          <m:r>
            <m:rPr>
              <m:sty m:val="p"/>
            </m:rPr>
            <w:br/>
          </m:r>
        </m:oMath>
        <m:oMath>
          <m:r>
            <m:rPr>
              <m:sty m:val="p"/>
            </m:rPr>
            <w:br/>
          </m:r>
          <m:r>
            <m:rPr>
              <m:sty m:val="p"/>
            </m:rPr>
            <w:rPr>
              <w:rFonts w:ascii="Cambria Math" w:hAnsi="Cambria Math"/>
            </w:rPr>
            <m:t xml:space="preserve">For d represents the distance from the galactic center, and r represents the radius of the galaxy. </m:t>
          </m:r>
        </m:oMath>
      </m:oMathPara>
      <w:r w:rsidR="002E62E9">
        <w:t>However:</w:t>
      </w:r>
      <w:r w:rsidR="002E62E9">
        <w:br/>
      </w:r>
      <w:r w:rsidR="002E62E9">
        <w:br/>
      </w:r>
      <m:oMathPara>
        <m:oMath>
          <m:r>
            <w:rPr>
              <w:rFonts w:ascii="Cambria Math" w:hAnsi="Cambria Math"/>
            </w:rPr>
            <m:t xml:space="preserve">As d→r, v=k </m:t>
          </m:r>
          <m:r>
            <m:rPr>
              <m:sty m:val="p"/>
            </m:rPr>
            <w:br/>
          </m:r>
        </m:oMath>
        <m:oMath>
          <m:r>
            <m:rPr>
              <m:sty m:val="p"/>
            </m:rPr>
            <w:br/>
          </m:r>
        </m:oMath>
        <m:oMath>
          <m:r>
            <m:rPr>
              <m:sty m:val="p"/>
            </m:rPr>
            <w:rPr>
              <w:rFonts w:ascii="Cambria Math" w:hAnsi="Cambria Math"/>
            </w:rPr>
            <m:t>Where k is a constant</m:t>
          </m:r>
          <m:r>
            <m:rPr>
              <m:sty m:val="p"/>
            </m:rPr>
            <w:br/>
          </m:r>
        </m:oMath>
        <m:oMath>
          <m:r>
            <m:rPr>
              <m:sty m:val="p"/>
            </m:rPr>
            <w:br/>
          </m:r>
        </m:oMath>
        <m:oMath>
          <m:r>
            <w:rPr>
              <w:rFonts w:ascii="Cambria Math" w:hAnsi="Cambria Math"/>
            </w:rPr>
            <m:t>⇒M∝R</m:t>
          </m:r>
        </m:oMath>
      </m:oMathPara>
    </w:p>
    <w:p w14:paraId="603D62BF" w14:textId="5F4454EA" w:rsidR="0085495B" w:rsidRDefault="005F25B1" w:rsidP="00BE4198">
      <w:r w:rsidRPr="005F25B1">
        <w:lastRenderedPageBreak/>
        <w:br/>
      </w:r>
      <w:r>
        <w:br/>
        <w:t xml:space="preserve">But! The mass of visually observable </w:t>
      </w:r>
      <w:r w:rsidR="003833D8">
        <w:t xml:space="preserve">objects (stars and gas predominantely) is </w:t>
      </w:r>
      <w:r w:rsidR="00BF734D">
        <w:t xml:space="preserve">centrally concentrated. Hence, to account for the </w:t>
      </w:r>
      <w:r w:rsidR="00E74AFB">
        <w:t xml:space="preserve">increasing mass towards the </w:t>
      </w:r>
      <w:r w:rsidR="00DD07F2">
        <w:t xml:space="preserve">edge of the galaxy, there must be some </w:t>
      </w:r>
      <w:r w:rsidR="00604A6A">
        <w:t xml:space="preserve">additional mass component at the edge of the galaxy. </w:t>
      </w:r>
      <w:r w:rsidR="0085495B">
        <w:t xml:space="preserve">This mass is explained by </w:t>
      </w:r>
      <w:r w:rsidR="0085495B">
        <w:rPr>
          <w:b/>
        </w:rPr>
        <w:t>dark matter</w:t>
      </w:r>
      <w:r w:rsidR="0085495B">
        <w:t xml:space="preserve">. </w:t>
      </w:r>
    </w:p>
    <w:p w14:paraId="5B7A8DDE" w14:textId="77777777" w:rsidR="00E07FD4" w:rsidRDefault="00E07FD4" w:rsidP="00BE4198"/>
    <w:p w14:paraId="07A156F7" w14:textId="5CBCF0D5" w:rsidR="00E07FD4" w:rsidRPr="0085495B" w:rsidRDefault="00E07FD4" w:rsidP="00BE4198">
      <w:r>
        <w:t>In other words:</w:t>
      </w:r>
      <w:r>
        <w:br/>
      </w:r>
      <w:r>
        <w:br/>
      </w:r>
      <m:oMathPara>
        <m:oMath>
          <m:r>
            <w:rPr>
              <w:rFonts w:ascii="Cambria Math" w:hAnsi="Cambria Math"/>
            </w:rPr>
            <m:t xml:space="preserve">⇒ρ=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m:rPr>
              <m:sty m:val="p"/>
            </m:rPr>
            <w:br/>
          </m:r>
        </m:oMath>
      </m:oMathPara>
    </w:p>
    <w:p w14:paraId="74549A31" w14:textId="1F738EE2" w:rsidR="00BE4198" w:rsidRDefault="00857140" w:rsidP="00BE4198">
      <w:r>
        <w:t xml:space="preserve">Which is the equation for an isothermal sphere and implies a </w:t>
      </w:r>
      <w:r w:rsidR="00715A53">
        <w:t>spherical</w:t>
      </w:r>
      <w:r>
        <w:t xml:space="preserve"> halo of extra mass. </w:t>
      </w:r>
      <w:r w:rsidR="005F25B1">
        <w:br/>
      </w:r>
      <w:r w:rsidR="005F25B1">
        <w:br/>
      </w:r>
    </w:p>
    <w:p w14:paraId="4312C21F" w14:textId="2FA8AE5B" w:rsidR="00E118B0" w:rsidRPr="009F0213" w:rsidRDefault="00BE4198" w:rsidP="00BE4198">
      <w:pPr>
        <w:rPr>
          <w:b/>
        </w:rPr>
      </w:pPr>
      <w:r>
        <w:t xml:space="preserve"> </w:t>
      </w:r>
      <w:r w:rsidR="00584927">
        <w:br/>
      </w:r>
      <w:r w:rsidR="009F0213">
        <w:rPr>
          <w:b/>
        </w:rPr>
        <w:t>Verbal Explanation</w:t>
      </w:r>
    </w:p>
    <w:p w14:paraId="41ADF1C0" w14:textId="70D13864" w:rsidR="00E118B0" w:rsidRDefault="00E118B0" w:rsidP="00E118B0">
      <w:pPr>
        <w:pStyle w:val="ListParagraph"/>
        <w:numPr>
          <w:ilvl w:val="0"/>
          <w:numId w:val="21"/>
        </w:numPr>
      </w:pPr>
      <w:r>
        <w:t xml:space="preserve">We assume that the stars and gas are centrally concentrated, and that the majority of the mass of a galaxy </w:t>
      </w:r>
      <w:r w:rsidR="00C6002D">
        <w:t xml:space="preserve">corresponds to the location of the stars. </w:t>
      </w:r>
    </w:p>
    <w:p w14:paraId="0B6C0608" w14:textId="021CA412" w:rsidR="000348B2" w:rsidRDefault="000348B2" w:rsidP="00E118B0">
      <w:pPr>
        <w:pStyle w:val="ListParagraph"/>
        <w:numPr>
          <w:ilvl w:val="0"/>
          <w:numId w:val="21"/>
        </w:numPr>
      </w:pPr>
      <w:r>
        <w:t xml:space="preserve">As such, given the equation of the Virial Theorem, </w:t>
      </w:r>
      <w:r w:rsidR="00F30E70">
        <w:t xml:space="preserve">we expect that the rotational velocity of </w:t>
      </w:r>
      <w:r w:rsidR="00F90896">
        <w:t xml:space="preserve">the </w:t>
      </w:r>
      <w:r w:rsidR="006422F7">
        <w:t xml:space="preserve">galaxy </w:t>
      </w:r>
      <w:r w:rsidR="002D62FF">
        <w:t xml:space="preserve">decreases as </w:t>
      </w:r>
      <w:r w:rsidR="0082563F">
        <w:t xml:space="preserve">we move to the outer edges of the galaxy. </w:t>
      </w:r>
      <w:r w:rsidR="0082563F">
        <w:rPr>
          <w:b/>
        </w:rPr>
        <w:t>Remember</w:t>
      </w:r>
      <w:r w:rsidR="0082563F">
        <w:t xml:space="preserve">: However, this decrease in velocity </w:t>
      </w:r>
      <w:r w:rsidR="0082563F">
        <w:rPr>
          <w:b/>
        </w:rPr>
        <w:t>is not due to a decrease in mass</w:t>
      </w:r>
      <w:r w:rsidR="0082563F">
        <w:t xml:space="preserve">, but rather, occurs because mass is assumed to be relatively constant on the edge of the galaxy, </w:t>
      </w:r>
      <w:r w:rsidR="0040677D">
        <w:t xml:space="preserve">and because of the increase in radius, </w:t>
      </w:r>
      <w:r w:rsidR="004A0A5F">
        <w:t xml:space="preserve">velocity decreases. </w:t>
      </w:r>
    </w:p>
    <w:p w14:paraId="6CC6EE7A" w14:textId="051A94A2" w:rsidR="00E42130" w:rsidRDefault="00E42130" w:rsidP="00E118B0">
      <w:pPr>
        <w:pStyle w:val="ListParagraph"/>
        <w:numPr>
          <w:ilvl w:val="0"/>
          <w:numId w:val="21"/>
        </w:numPr>
      </w:pPr>
      <w:r>
        <w:t xml:space="preserve">However, </w:t>
      </w:r>
      <w:r w:rsidR="005006A3">
        <w:t xml:space="preserve">what is actually observed is that </w:t>
      </w:r>
      <w:r w:rsidR="004C2B33">
        <w:t xml:space="preserve">the velocity of the </w:t>
      </w:r>
      <w:r w:rsidR="002762D6">
        <w:t xml:space="preserve">galaxy towards the edge </w:t>
      </w:r>
      <w:r w:rsidR="0018322A">
        <w:t xml:space="preserve">essentially remains constant as we move further out from the center. </w:t>
      </w:r>
    </w:p>
    <w:p w14:paraId="382C70EA" w14:textId="77777777" w:rsidR="009C21EA" w:rsidRDefault="0056533D" w:rsidP="00E118B0">
      <w:pPr>
        <w:pStyle w:val="ListParagraph"/>
        <w:numPr>
          <w:ilvl w:val="0"/>
          <w:numId w:val="21"/>
        </w:numPr>
      </w:pPr>
      <w:r>
        <w:t xml:space="preserve">This indicates that there is some additional mass component, which means that the stars don’t trace the mass of the galaxy. </w:t>
      </w:r>
    </w:p>
    <w:p w14:paraId="4820F546" w14:textId="77777777" w:rsidR="009C21EA" w:rsidRDefault="009C21EA" w:rsidP="009C21EA"/>
    <w:p w14:paraId="336E6349" w14:textId="77777777" w:rsidR="009C21EA" w:rsidRDefault="009C21EA" w:rsidP="009C21EA">
      <w:pPr>
        <w:rPr>
          <w:b/>
        </w:rPr>
      </w:pPr>
      <w:r>
        <w:rPr>
          <w:b/>
        </w:rPr>
        <w:t xml:space="preserve">Summary </w:t>
      </w:r>
    </w:p>
    <w:p w14:paraId="1EB50A2C" w14:textId="77777777" w:rsidR="007A0900" w:rsidRDefault="009C21EA" w:rsidP="007A0900">
      <w:pPr>
        <w:pStyle w:val="ListParagraph"/>
        <w:numPr>
          <w:ilvl w:val="0"/>
          <w:numId w:val="21"/>
        </w:numPr>
      </w:pPr>
      <w:r>
        <w:t xml:space="preserve">Almost all spiral galaxies have flat rotation curves. </w:t>
      </w:r>
      <w:r w:rsidR="007A0900">
        <w:t xml:space="preserve">Therefore, the stars don’t indicate the majority distribution of mass. The extra mass must come from some other component of galaxies – </w:t>
      </w:r>
      <w:r w:rsidR="007A0900">
        <w:rPr>
          <w:b/>
        </w:rPr>
        <w:t>dark matter.</w:t>
      </w:r>
      <w:r w:rsidR="007A0900">
        <w:t xml:space="preserve"> </w:t>
      </w:r>
    </w:p>
    <w:p w14:paraId="1CA6FD7C" w14:textId="77777777" w:rsidR="007A0900" w:rsidRDefault="007A0900" w:rsidP="007A0900"/>
    <w:p w14:paraId="62563AE5" w14:textId="77777777" w:rsidR="007A0900" w:rsidRDefault="007A0900" w:rsidP="007A0900">
      <w:pPr>
        <w:pStyle w:val="Heading2"/>
      </w:pPr>
      <w:r>
        <w:t>Nature of Dark Matter</w:t>
      </w:r>
    </w:p>
    <w:p w14:paraId="24903A1C" w14:textId="77777777" w:rsidR="007A0900" w:rsidRDefault="007A0900" w:rsidP="007A0900"/>
    <w:p w14:paraId="4C1200A3" w14:textId="32B628A9" w:rsidR="007A0900" w:rsidRDefault="007A0900" w:rsidP="00CE2A9A">
      <w:pPr>
        <w:pStyle w:val="Heading3"/>
      </w:pPr>
      <w:r>
        <w:t>Normal (Baryonic matter)</w:t>
      </w:r>
    </w:p>
    <w:p w14:paraId="15F48EB5" w14:textId="77777777" w:rsidR="00A34662" w:rsidRDefault="00A34662" w:rsidP="00A34662">
      <w:pPr>
        <w:pStyle w:val="ListParagraph"/>
        <w:numPr>
          <w:ilvl w:val="0"/>
          <w:numId w:val="21"/>
        </w:numPr>
      </w:pPr>
      <w:r>
        <w:t xml:space="preserve">Ionised gas. </w:t>
      </w:r>
    </w:p>
    <w:p w14:paraId="1C939B4D" w14:textId="77777777" w:rsidR="00A34662" w:rsidRDefault="00A34662" w:rsidP="00A34662">
      <w:pPr>
        <w:pStyle w:val="ListParagraph"/>
        <w:numPr>
          <w:ilvl w:val="0"/>
          <w:numId w:val="21"/>
        </w:numPr>
      </w:pPr>
      <w:r>
        <w:t>Cold dust</w:t>
      </w:r>
    </w:p>
    <w:p w14:paraId="19FD6D13" w14:textId="77777777" w:rsidR="00A34662" w:rsidRDefault="00A34662" w:rsidP="00A34662">
      <w:pPr>
        <w:pStyle w:val="ListParagraph"/>
        <w:numPr>
          <w:ilvl w:val="0"/>
          <w:numId w:val="21"/>
        </w:numPr>
      </w:pPr>
      <w:r>
        <w:t>Planets</w:t>
      </w:r>
    </w:p>
    <w:p w14:paraId="12F70C2C" w14:textId="77777777" w:rsidR="00A34662" w:rsidRDefault="00A34662" w:rsidP="00A34662">
      <w:pPr>
        <w:pStyle w:val="ListParagraph"/>
        <w:numPr>
          <w:ilvl w:val="0"/>
          <w:numId w:val="21"/>
        </w:numPr>
      </w:pPr>
      <w:r>
        <w:t>White dwarves</w:t>
      </w:r>
    </w:p>
    <w:p w14:paraId="0B421E18" w14:textId="77777777" w:rsidR="00A34662" w:rsidRDefault="00A34662" w:rsidP="00A34662">
      <w:pPr>
        <w:pStyle w:val="ListParagraph"/>
        <w:numPr>
          <w:ilvl w:val="0"/>
          <w:numId w:val="21"/>
        </w:numPr>
      </w:pPr>
      <w:r>
        <w:t>Black Holes</w:t>
      </w:r>
    </w:p>
    <w:p w14:paraId="1C49B59A" w14:textId="77777777" w:rsidR="00CE2A9A" w:rsidRDefault="00A34662" w:rsidP="00A34662">
      <w:pPr>
        <w:pStyle w:val="ListParagraph"/>
        <w:numPr>
          <w:ilvl w:val="0"/>
          <w:numId w:val="21"/>
        </w:numPr>
      </w:pPr>
      <w:r>
        <w:t>Masive Compact Halo Object</w:t>
      </w:r>
    </w:p>
    <w:p w14:paraId="68BABD75" w14:textId="77777777" w:rsidR="00CE2A9A" w:rsidRDefault="00CE2A9A" w:rsidP="00CE2A9A"/>
    <w:p w14:paraId="7E7DB33E" w14:textId="77777777" w:rsidR="00F33A00" w:rsidRDefault="00CE2A9A" w:rsidP="00F33A00">
      <w:pPr>
        <w:pStyle w:val="Heading3"/>
      </w:pPr>
      <w:r>
        <w:t>Exotic (non-Baryonic matter)</w:t>
      </w:r>
    </w:p>
    <w:p w14:paraId="3DC50C21" w14:textId="77777777" w:rsidR="00316BA7" w:rsidRDefault="006771B3" w:rsidP="00F33A00">
      <w:pPr>
        <w:pStyle w:val="ListParagraph"/>
        <w:numPr>
          <w:ilvl w:val="0"/>
          <w:numId w:val="21"/>
        </w:numPr>
      </w:pPr>
      <w:r>
        <w:t xml:space="preserve">Cold: </w:t>
      </w:r>
      <w:r w:rsidR="006847DF">
        <w:t>Weakly Interacting Massive Particles</w:t>
      </w:r>
    </w:p>
    <w:p w14:paraId="04126DC6" w14:textId="77777777" w:rsidR="00316BA7" w:rsidRDefault="00316BA7" w:rsidP="00F33A00">
      <w:pPr>
        <w:pStyle w:val="ListParagraph"/>
        <w:numPr>
          <w:ilvl w:val="0"/>
          <w:numId w:val="21"/>
        </w:numPr>
      </w:pPr>
      <w:r>
        <w:t>Warm: Sterile Neutrinos, Gravatinos</w:t>
      </w:r>
    </w:p>
    <w:p w14:paraId="661AE1F7" w14:textId="77777777" w:rsidR="00316BA7" w:rsidRDefault="00316BA7" w:rsidP="00F33A00">
      <w:pPr>
        <w:pStyle w:val="ListParagraph"/>
        <w:numPr>
          <w:ilvl w:val="0"/>
          <w:numId w:val="21"/>
        </w:numPr>
      </w:pPr>
      <w:r>
        <w:lastRenderedPageBreak/>
        <w:t>Hot: Neutrinos</w:t>
      </w:r>
    </w:p>
    <w:p w14:paraId="487A143A" w14:textId="77777777" w:rsidR="00C45673" w:rsidRDefault="00C45673" w:rsidP="00C45673"/>
    <w:p w14:paraId="02C7081F" w14:textId="1C098BF1" w:rsidR="00C45673" w:rsidRDefault="00C45673" w:rsidP="00C45673">
      <w:pPr>
        <w:pStyle w:val="Heading3"/>
      </w:pPr>
      <w:r>
        <w:t>Modification to Gravity</w:t>
      </w:r>
    </w:p>
    <w:p w14:paraId="288F49A8" w14:textId="1EAB0B15" w:rsidR="00C45673" w:rsidRDefault="00016F5D" w:rsidP="00C45673">
      <w:pPr>
        <w:pStyle w:val="ListParagraph"/>
        <w:numPr>
          <w:ilvl w:val="0"/>
          <w:numId w:val="21"/>
        </w:numPr>
      </w:pPr>
      <w:r>
        <w:t xml:space="preserve">Modified Newtonian Gravity, which adds a further aspect </w:t>
      </w:r>
      <w:r w:rsidR="009B5238">
        <w:t xml:space="preserve">to General Relativity, which adds an additional force law, which only becomes significant in </w:t>
      </w:r>
      <w:r w:rsidR="00911984">
        <w:t xml:space="preserve">extreme distances or extremely low densities. </w:t>
      </w:r>
      <w:r w:rsidR="007177F1">
        <w:t>Only applicable to galaxies however.</w:t>
      </w:r>
    </w:p>
    <w:p w14:paraId="0D8CE4D8" w14:textId="170561ED" w:rsidR="006A11E4" w:rsidRDefault="000856B8" w:rsidP="00C45673">
      <w:pPr>
        <w:pStyle w:val="ListParagraph"/>
        <w:numPr>
          <w:ilvl w:val="0"/>
          <w:numId w:val="21"/>
        </w:numPr>
      </w:pPr>
      <w:r>
        <w:t xml:space="preserve">Weyl Gravity or Conformal Gravity: Adds effect to gravity which exists in all other forces. </w:t>
      </w:r>
    </w:p>
    <w:p w14:paraId="70ABCB79" w14:textId="1DF16D7D" w:rsidR="007A7ECE" w:rsidRPr="00C45673" w:rsidRDefault="007A7ECE" w:rsidP="00C45673">
      <w:pPr>
        <w:pStyle w:val="ListParagraph"/>
        <w:numPr>
          <w:ilvl w:val="0"/>
          <w:numId w:val="21"/>
        </w:numPr>
      </w:pPr>
      <w:r>
        <w:t>Causal</w:t>
      </w:r>
      <w:r w:rsidR="00C144E4">
        <w:t xml:space="preserve"> Set theory (discretised time) -&gt; if time is a series of moments </w:t>
      </w:r>
      <w:r w:rsidR="009A7DEF">
        <w:t xml:space="preserve">which changes space time, which could explain dark energy. </w:t>
      </w:r>
    </w:p>
    <w:p w14:paraId="16CC67BD" w14:textId="77777777" w:rsidR="00316BA7" w:rsidRDefault="00316BA7" w:rsidP="00316BA7"/>
    <w:p w14:paraId="3AB47BDA" w14:textId="77777777" w:rsidR="00316BA7" w:rsidRDefault="00316BA7" w:rsidP="00316BA7"/>
    <w:p w14:paraId="7367C606" w14:textId="77777777" w:rsidR="00316BA7" w:rsidRDefault="00316BA7" w:rsidP="00316BA7">
      <w:pPr>
        <w:pStyle w:val="Heading1"/>
      </w:pPr>
      <w:r>
        <w:t>Galaxy Formation</w:t>
      </w:r>
    </w:p>
    <w:p w14:paraId="3597491E" w14:textId="77777777" w:rsidR="00EC5DEE" w:rsidRDefault="00316BA7" w:rsidP="00316BA7">
      <w:r>
        <w:t>Currently, there are two main models</w:t>
      </w:r>
      <w:r w:rsidR="00BA75CB">
        <w:t>.</w:t>
      </w:r>
    </w:p>
    <w:p w14:paraId="400823C3" w14:textId="77777777" w:rsidR="00EC5DEE" w:rsidRDefault="00EC5DEE" w:rsidP="00316BA7"/>
    <w:p w14:paraId="1350CB2E" w14:textId="77777777" w:rsidR="00EC5DEE" w:rsidRDefault="00EC5DEE" w:rsidP="00EC5DEE">
      <w:pPr>
        <w:pStyle w:val="Heading2"/>
      </w:pPr>
      <w:r>
        <w:t>Hierarchal Merging</w:t>
      </w:r>
    </w:p>
    <w:p w14:paraId="087C4412" w14:textId="77777777" w:rsidR="00327D7C" w:rsidRDefault="00D6249F" w:rsidP="00A27887">
      <w:pPr>
        <w:pStyle w:val="ListParagraph"/>
        <w:numPr>
          <w:ilvl w:val="0"/>
          <w:numId w:val="21"/>
        </w:numPr>
      </w:pPr>
      <w:commentRangeStart w:id="14"/>
      <w:r>
        <w:t xml:space="preserve">Two Galaxies merge, forming a larger </w:t>
      </w:r>
      <w:r w:rsidR="00EF6279">
        <w:t xml:space="preserve">galaxy. </w:t>
      </w:r>
      <w:commentRangeEnd w:id="14"/>
      <w:r w:rsidR="00327D7C">
        <w:rPr>
          <w:rStyle w:val="CommentReference"/>
        </w:rPr>
        <w:commentReference w:id="14"/>
      </w:r>
    </w:p>
    <w:p w14:paraId="7B1BF149" w14:textId="77777777" w:rsidR="00D656D5" w:rsidRDefault="00D656D5" w:rsidP="00D656D5"/>
    <w:p w14:paraId="3BE30CCD" w14:textId="77777777" w:rsidR="00483CF6" w:rsidRDefault="00D656D5" w:rsidP="00483CF6">
      <w:pPr>
        <w:pStyle w:val="Heading2"/>
      </w:pPr>
      <w:r>
        <w:t>Dust formation</w:t>
      </w:r>
    </w:p>
    <w:p w14:paraId="3A08CD60" w14:textId="292F68CA" w:rsidR="00506E17" w:rsidRPr="00E118B0" w:rsidRDefault="00483CF6" w:rsidP="00483CF6">
      <w:pPr>
        <w:pStyle w:val="ListParagraph"/>
        <w:numPr>
          <w:ilvl w:val="0"/>
          <w:numId w:val="21"/>
        </w:numPr>
      </w:pPr>
      <w:r>
        <w:t xml:space="preserve">Dust accumulates in local area. </w:t>
      </w:r>
      <w:r w:rsidR="00584927">
        <w:br/>
      </w:r>
      <w:r w:rsidR="00584927">
        <w:br/>
      </w:r>
    </w:p>
    <w:p w14:paraId="1BB17B78" w14:textId="112CA3D5" w:rsidR="005D178A" w:rsidRDefault="00542192" w:rsidP="00542192">
      <w:pPr>
        <w:pStyle w:val="Heading1"/>
      </w:pPr>
      <w:r>
        <w:t>Cosmology</w:t>
      </w:r>
    </w:p>
    <w:p w14:paraId="0A58F145" w14:textId="77777777" w:rsidR="00542192" w:rsidRDefault="00542192" w:rsidP="00542192"/>
    <w:p w14:paraId="432FD4AB" w14:textId="47287FD6" w:rsidR="001C2A87" w:rsidRDefault="001C2A87" w:rsidP="001C2A87">
      <w:pPr>
        <w:pStyle w:val="Heading2"/>
      </w:pPr>
      <w:r>
        <w:t xml:space="preserve">Copernican </w:t>
      </w:r>
      <w:r w:rsidR="000A5814">
        <w:t>Revolution</w:t>
      </w:r>
    </w:p>
    <w:p w14:paraId="32B6C258" w14:textId="77777777" w:rsidR="00E16565" w:rsidRDefault="00E16565" w:rsidP="00E16565"/>
    <w:p w14:paraId="284A69A9" w14:textId="49C43B01" w:rsidR="00E16565" w:rsidRPr="00E16565" w:rsidRDefault="00E16565" w:rsidP="00E16565">
      <w:pPr>
        <w:rPr>
          <w:b/>
        </w:rPr>
      </w:pPr>
      <w:r>
        <w:rPr>
          <w:b/>
        </w:rPr>
        <w:t>There is nothing special about the location of the Earth in the cosmos</w:t>
      </w:r>
    </w:p>
    <w:p w14:paraId="49C5DFD3" w14:textId="053ED75F" w:rsidR="000A5814" w:rsidRDefault="0099670D" w:rsidP="000A5814">
      <w:pPr>
        <w:pStyle w:val="ListParagraph"/>
        <w:numPr>
          <w:ilvl w:val="0"/>
          <w:numId w:val="21"/>
        </w:numPr>
      </w:pPr>
      <w:r>
        <w:t xml:space="preserve">The universe doesn’t </w:t>
      </w:r>
      <w:r w:rsidR="00C20557">
        <w:t xml:space="preserve">revolve around the Earth. </w:t>
      </w:r>
    </w:p>
    <w:p w14:paraId="37AA318B" w14:textId="77777777" w:rsidR="00426937" w:rsidRDefault="00426937" w:rsidP="00426937"/>
    <w:p w14:paraId="3CEC94B1" w14:textId="4E4BA951" w:rsidR="00426937" w:rsidRDefault="00426937" w:rsidP="00426937">
      <w:pPr>
        <w:pStyle w:val="Heading2"/>
      </w:pPr>
      <w:r>
        <w:t>Olber’s Paradox</w:t>
      </w:r>
    </w:p>
    <w:p w14:paraId="53B8733B" w14:textId="7F5D89DB" w:rsidR="00836E5A" w:rsidRPr="00836E5A" w:rsidRDefault="00836E5A" w:rsidP="00836E5A">
      <w:pPr>
        <w:pStyle w:val="ListParagraph"/>
        <w:numPr>
          <w:ilvl w:val="0"/>
          <w:numId w:val="21"/>
        </w:numPr>
      </w:pPr>
      <w:r>
        <w:t xml:space="preserve">We assume that the universe is </w:t>
      </w:r>
      <w:r w:rsidR="0002715B">
        <w:t>infinitely large with infinite age.</w:t>
      </w:r>
      <w:r w:rsidR="008658B2">
        <w:br/>
      </w:r>
    </w:p>
    <w:p w14:paraId="2FE8396C" w14:textId="7B25563A" w:rsidR="00226487" w:rsidRPr="00226487" w:rsidRDefault="00B77010" w:rsidP="00426937">
      <m:oMathPara>
        <m:oMath>
          <m:r>
            <w:rPr>
              <w:rFonts w:ascii="Cambria Math" w:hAnsi="Cambria Math"/>
            </w:rPr>
            <m:t>Flux from different stars is the same per unit angle</m:t>
          </m:r>
          <m:r>
            <m:rPr>
              <m:sty m:val="p"/>
            </m:rPr>
            <w:br/>
          </m:r>
        </m:oMath>
      </m:oMathPara>
    </w:p>
    <w:p w14:paraId="7C128170" w14:textId="38AB3B31" w:rsidR="00226487" w:rsidRDefault="00F838F5" w:rsidP="00226487">
      <w:pPr>
        <w:pStyle w:val="ListParagraph"/>
        <w:numPr>
          <w:ilvl w:val="0"/>
          <w:numId w:val="21"/>
        </w:numPr>
      </w:pPr>
      <w:r>
        <w:t xml:space="preserve">This implies that the sky is bright at all </w:t>
      </w:r>
      <w:r w:rsidR="00F212E3">
        <w:t xml:space="preserve">day and all year around. </w:t>
      </w:r>
    </w:p>
    <w:p w14:paraId="7A551F0E" w14:textId="2E954F1A" w:rsidR="00235E28" w:rsidRDefault="00235E28" w:rsidP="00226487">
      <w:pPr>
        <w:pStyle w:val="ListParagraph"/>
        <w:numPr>
          <w:ilvl w:val="0"/>
          <w:numId w:val="21"/>
        </w:numPr>
      </w:pPr>
      <w:r>
        <w:t xml:space="preserve">However, the sky at night is dark. </w:t>
      </w:r>
    </w:p>
    <w:p w14:paraId="09607600" w14:textId="77777777" w:rsidR="00047815" w:rsidRDefault="00047815" w:rsidP="00047815"/>
    <w:p w14:paraId="4E3D3355" w14:textId="67CE0023" w:rsidR="00047815" w:rsidRDefault="00047815" w:rsidP="00047815">
      <w:pPr>
        <w:rPr>
          <w:b/>
        </w:rPr>
      </w:pPr>
      <w:r>
        <w:rPr>
          <w:b/>
        </w:rPr>
        <w:t>Test Solution</w:t>
      </w:r>
    </w:p>
    <w:p w14:paraId="1CE712EE" w14:textId="7DA94389" w:rsidR="00047815" w:rsidRDefault="005F0969" w:rsidP="00047815">
      <w:pPr>
        <w:pStyle w:val="ListParagraph"/>
        <w:numPr>
          <w:ilvl w:val="0"/>
          <w:numId w:val="21"/>
        </w:numPr>
      </w:pPr>
      <w:r>
        <w:t>Given an infinitely old universe</w:t>
      </w:r>
      <w:r w:rsidR="00A469F7">
        <w:t xml:space="preserve"> with a uniform distribution of stars, we would expect every sight line from the earth will intercept the surface of a star. </w:t>
      </w:r>
    </w:p>
    <w:p w14:paraId="2CC7E539" w14:textId="5E9C73ED" w:rsidR="00C71A96" w:rsidRDefault="00C71A96" w:rsidP="00047815">
      <w:pPr>
        <w:pStyle w:val="ListParagraph"/>
        <w:numPr>
          <w:ilvl w:val="0"/>
          <w:numId w:val="21"/>
        </w:numPr>
      </w:pPr>
      <w:r>
        <w:t xml:space="preserve">The amount of light from a certain distance </w:t>
      </w:r>
      <w:r w:rsidR="0085241E">
        <w:t xml:space="preserve">does not change as we simply span a greater amount of stars at a greater distance even though the flux from each star decreases. </w:t>
      </w:r>
    </w:p>
    <w:p w14:paraId="5C99394A" w14:textId="6CB8062F" w:rsidR="00540887" w:rsidRDefault="00540887" w:rsidP="00047815">
      <w:pPr>
        <w:pStyle w:val="ListParagraph"/>
        <w:numPr>
          <w:ilvl w:val="0"/>
          <w:numId w:val="21"/>
        </w:numPr>
      </w:pPr>
      <w:r>
        <w:t xml:space="preserve">As such, the night sky should be at least as bright as the sun. </w:t>
      </w:r>
    </w:p>
    <w:p w14:paraId="72CF43DE" w14:textId="08F150A6" w:rsidR="00986A5B" w:rsidRDefault="00986A5B" w:rsidP="00047815">
      <w:pPr>
        <w:pStyle w:val="ListParagraph"/>
        <w:numPr>
          <w:ilvl w:val="0"/>
          <w:numId w:val="21"/>
        </w:numPr>
      </w:pPr>
      <w:r>
        <w:lastRenderedPageBreak/>
        <w:t xml:space="preserve">However, this is clearly contradicted by the fact that the night sky is dark. </w:t>
      </w:r>
    </w:p>
    <w:p w14:paraId="3574FD6B" w14:textId="7834F9CB" w:rsidR="00EB0807" w:rsidRDefault="00EB0807" w:rsidP="00047815">
      <w:pPr>
        <w:pStyle w:val="ListParagraph"/>
        <w:numPr>
          <w:ilvl w:val="0"/>
          <w:numId w:val="21"/>
        </w:numPr>
      </w:pPr>
      <w:r>
        <w:t xml:space="preserve">This is resolved by the idea that </w:t>
      </w:r>
      <w:r w:rsidR="007D66D7">
        <w:t xml:space="preserve">even if the universe is expanding, </w:t>
      </w:r>
      <w:r w:rsidR="00415F56">
        <w:t>if it has a finite age, then we can only recei</w:t>
      </w:r>
      <w:r w:rsidR="00FE7189">
        <w:t xml:space="preserve">ve light from a finite portion (since it takes light time to travel). </w:t>
      </w:r>
    </w:p>
    <w:p w14:paraId="0CDC6F43" w14:textId="77777777" w:rsidR="00420071" w:rsidRDefault="00420071" w:rsidP="00420071"/>
    <w:p w14:paraId="0DA7109C" w14:textId="61B6636C" w:rsidR="00420071" w:rsidRDefault="00420071" w:rsidP="00420071">
      <w:pPr>
        <w:pStyle w:val="ListParagraph"/>
        <w:numPr>
          <w:ilvl w:val="0"/>
          <w:numId w:val="21"/>
        </w:numPr>
      </w:pPr>
      <w:r>
        <w:t xml:space="preserve">If the universe were homogenous, isotropic, infinite in age and unchanging, then every sight line from the earth would intercept the surface of a star. </w:t>
      </w:r>
      <w:r w:rsidR="005236DF">
        <w:t xml:space="preserve">The decreasing flux from stars at a greater distance would be counteracted by the fact that we intercept more stars at a greater distance. </w:t>
      </w:r>
    </w:p>
    <w:p w14:paraId="1C0E400B" w14:textId="77777777" w:rsidR="001511D0" w:rsidRDefault="001511D0" w:rsidP="001511D0">
      <w:pPr>
        <w:pStyle w:val="ListParagraph"/>
      </w:pPr>
    </w:p>
    <w:p w14:paraId="7A8D5BF8" w14:textId="1E63FFB1" w:rsidR="001511D0" w:rsidRDefault="001511D0" w:rsidP="00420071">
      <w:pPr>
        <w:pStyle w:val="ListParagraph"/>
        <w:numPr>
          <w:ilvl w:val="0"/>
          <w:numId w:val="21"/>
        </w:numPr>
      </w:pPr>
      <w:r>
        <w:t>As such</w:t>
      </w:r>
      <w:r w:rsidR="003C577C">
        <w:t xml:space="preserve">, it would be expected that every part of the sky would be infinitely bright. </w:t>
      </w:r>
    </w:p>
    <w:p w14:paraId="3B339523" w14:textId="77777777" w:rsidR="003C577C" w:rsidRDefault="003C577C" w:rsidP="003C577C">
      <w:pPr>
        <w:pStyle w:val="ListParagraph"/>
      </w:pPr>
    </w:p>
    <w:p w14:paraId="7D54D9C7" w14:textId="5C861E1F" w:rsidR="003C577C" w:rsidRDefault="003C577C" w:rsidP="00420071">
      <w:pPr>
        <w:pStyle w:val="ListParagraph"/>
        <w:numPr>
          <w:ilvl w:val="0"/>
          <w:numId w:val="21"/>
        </w:numPr>
      </w:pPr>
      <w:r>
        <w:t xml:space="preserve">However, this is clearly not the case. </w:t>
      </w:r>
    </w:p>
    <w:p w14:paraId="203E707E" w14:textId="77777777" w:rsidR="003C577C" w:rsidRDefault="003C577C" w:rsidP="003C577C">
      <w:pPr>
        <w:pStyle w:val="ListParagraph"/>
      </w:pPr>
    </w:p>
    <w:p w14:paraId="6AE1339E" w14:textId="5C1FA750" w:rsidR="003C577C" w:rsidRPr="00047815" w:rsidRDefault="003C577C" w:rsidP="00420071">
      <w:pPr>
        <w:pStyle w:val="ListParagraph"/>
        <w:numPr>
          <w:ilvl w:val="0"/>
          <w:numId w:val="21"/>
        </w:numPr>
      </w:pPr>
      <w:r>
        <w:t xml:space="preserve">Therefore, the solution is that the </w:t>
      </w:r>
      <w:r w:rsidR="00D94C87">
        <w:t xml:space="preserve">universe is of a finite age, even though it may be infinite, and because light takes time to travel, we only receive a finite portion of light. </w:t>
      </w:r>
    </w:p>
    <w:p w14:paraId="56C9AF35" w14:textId="77777777" w:rsidR="00F922F9" w:rsidRDefault="00F922F9" w:rsidP="00F922F9"/>
    <w:p w14:paraId="2291474D" w14:textId="6F13604B" w:rsidR="00F922F9" w:rsidRDefault="00F922F9" w:rsidP="00F922F9">
      <w:pPr>
        <w:pStyle w:val="Heading3"/>
      </w:pPr>
      <w:r>
        <w:t>Potential Solutions</w:t>
      </w:r>
    </w:p>
    <w:p w14:paraId="3A69273F" w14:textId="4B6E58D6" w:rsidR="00F922F9" w:rsidRDefault="00241688" w:rsidP="00F922F9">
      <w:pPr>
        <w:pStyle w:val="ListParagraph"/>
        <w:numPr>
          <w:ilvl w:val="0"/>
          <w:numId w:val="21"/>
        </w:numPr>
      </w:pPr>
      <w:r>
        <w:t xml:space="preserve">Intervening Dust: </w:t>
      </w:r>
      <w:r w:rsidR="00E042EA">
        <w:t xml:space="preserve">Intervening dust could </w:t>
      </w:r>
      <w:r w:rsidR="005A6EF1">
        <w:t xml:space="preserve">absorb the radiation from distant stars. </w:t>
      </w:r>
      <w:r w:rsidR="009779A3">
        <w:t xml:space="preserve">However, </w:t>
      </w:r>
      <w:r w:rsidR="00414CD2">
        <w:t xml:space="preserve">the dust itself would also heat up and radiate as brightly as a star. </w:t>
      </w:r>
    </w:p>
    <w:p w14:paraId="6A3C40C0" w14:textId="0DE71008" w:rsidR="0086197C" w:rsidRPr="00F922F9" w:rsidRDefault="0086197C" w:rsidP="00F922F9">
      <w:pPr>
        <w:pStyle w:val="ListParagraph"/>
        <w:numPr>
          <w:ilvl w:val="0"/>
          <w:numId w:val="21"/>
        </w:numPr>
      </w:pPr>
      <w:r>
        <w:t>Finite</w:t>
      </w:r>
      <w:r w:rsidR="00990A68">
        <w:t xml:space="preserve"> Age to the stars and Universe: </w:t>
      </w:r>
    </w:p>
    <w:p w14:paraId="47714D09" w14:textId="77777777" w:rsidR="00216918" w:rsidRDefault="00216918" w:rsidP="00C32EA1">
      <w:pPr>
        <w:rPr>
          <w:lang w:val="en-US"/>
        </w:rPr>
      </w:pPr>
    </w:p>
    <w:p w14:paraId="593B4C1B" w14:textId="45B0207F" w:rsidR="00C32EA1" w:rsidRDefault="00C32EA1" w:rsidP="00C32EA1">
      <w:pPr>
        <w:rPr>
          <w:lang w:val="en-US"/>
        </w:rPr>
      </w:pPr>
      <w:r>
        <w:rPr>
          <w:lang w:val="en-US"/>
        </w:rPr>
        <w:t>The FULL DIAMETER OF A GALAXY CAN ALWAYS BE FOUND</w:t>
      </w:r>
    </w:p>
    <w:p w14:paraId="10DB8DD2" w14:textId="77777777" w:rsidR="00C32EA1" w:rsidRDefault="00C32EA1" w:rsidP="00C32EA1">
      <w:pPr>
        <w:rPr>
          <w:lang w:val="en-US"/>
        </w:rPr>
      </w:pPr>
    </w:p>
    <w:p w14:paraId="51DC5C86" w14:textId="77777777" w:rsidR="00C32EA1" w:rsidRDefault="00C32EA1" w:rsidP="00C32EA1">
      <w:pPr>
        <w:rPr>
          <w:lang w:val="en-US"/>
        </w:rPr>
      </w:pPr>
    </w:p>
    <w:p w14:paraId="0DD6531B" w14:textId="036DEA00" w:rsidR="00C32EA1" w:rsidRDefault="00C32EA1" w:rsidP="00C32EA1">
      <w:pPr>
        <w:rPr>
          <w:lang w:val="en-US"/>
        </w:rPr>
      </w:pPr>
      <w:r>
        <w:rPr>
          <w:lang w:val="en-US"/>
        </w:rPr>
        <w:t xml:space="preserve">The width of the long slit lines spectrum for a galaxy tells you the difference in velocity/wavelengths between </w:t>
      </w:r>
      <w:r w:rsidR="00E80CA1">
        <w:rPr>
          <w:lang w:val="en-US"/>
        </w:rPr>
        <w:t xml:space="preserve">light emitted from </w:t>
      </w:r>
      <w:r w:rsidR="003D7475">
        <w:rPr>
          <w:lang w:val="en-US"/>
        </w:rPr>
        <w:t xml:space="preserve">stars at one end of the galaxy, and stars at the opposite end of the </w:t>
      </w:r>
      <w:r w:rsidR="000A7CA6">
        <w:rPr>
          <w:lang w:val="en-US"/>
        </w:rPr>
        <w:t xml:space="preserve">galaxy. </w:t>
      </w:r>
    </w:p>
    <w:p w14:paraId="1AD8CF7D" w14:textId="77777777" w:rsidR="002F3D73" w:rsidRDefault="002F3D73" w:rsidP="00C32EA1">
      <w:pPr>
        <w:rPr>
          <w:lang w:val="en-US"/>
        </w:rPr>
      </w:pPr>
    </w:p>
    <w:p w14:paraId="0A9CAF27" w14:textId="77777777" w:rsidR="002F3D73" w:rsidRDefault="002F3D73" w:rsidP="00C32EA1">
      <w:pPr>
        <w:rPr>
          <w:lang w:val="en-US"/>
        </w:rPr>
      </w:pPr>
    </w:p>
    <w:p w14:paraId="37F81C3F" w14:textId="77777777" w:rsidR="002F3D73" w:rsidRDefault="002F3D73" w:rsidP="00C32EA1">
      <w:pPr>
        <w:rPr>
          <w:lang w:val="en-US"/>
        </w:rPr>
      </w:pPr>
    </w:p>
    <w:p w14:paraId="446075C0" w14:textId="77777777" w:rsidR="002F3D73" w:rsidRDefault="002F3D73" w:rsidP="00C32EA1">
      <w:pPr>
        <w:rPr>
          <w:lang w:val="en-US"/>
        </w:rPr>
      </w:pPr>
    </w:p>
    <w:p w14:paraId="439230EC" w14:textId="713ECA98" w:rsidR="002F3D73" w:rsidRDefault="002F3D73" w:rsidP="002F3D73">
      <w:pPr>
        <w:pStyle w:val="Title"/>
      </w:pPr>
      <w:r>
        <w:t>Quantum Physics</w:t>
      </w:r>
    </w:p>
    <w:p w14:paraId="2A56F42F" w14:textId="77777777" w:rsidR="00D803DB" w:rsidRDefault="00D803DB" w:rsidP="002F3D73">
      <w:r>
        <w:br/>
      </w:r>
    </w:p>
    <w:p w14:paraId="5E780F89" w14:textId="77777777" w:rsidR="00D803DB" w:rsidRDefault="00D803DB" w:rsidP="002F3D73">
      <w:pPr>
        <w:rPr>
          <w:b/>
        </w:rPr>
      </w:pPr>
      <w:r>
        <w:rPr>
          <w:b/>
        </w:rPr>
        <w:t>Schrodinger Equations</w:t>
      </w:r>
    </w:p>
    <w:p w14:paraId="6E796E61" w14:textId="77777777" w:rsidR="00D803DB" w:rsidRDefault="00D803DB" w:rsidP="002F3D73">
      <w:pPr>
        <w:rPr>
          <w:b/>
        </w:rPr>
      </w:pPr>
    </w:p>
    <w:p w14:paraId="5A6BB655" w14:textId="4693636A" w:rsidR="002F3D73" w:rsidRPr="00C43013" w:rsidRDefault="00725748" w:rsidP="002F3D73">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ψ</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ψ</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ψ</m:t>
              </m:r>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2ℏ</m:t>
              </m:r>
            </m:num>
            <m:den>
              <m:r>
                <w:rPr>
                  <w:rFonts w:ascii="Cambria Math" w:hAnsi="Cambria Math"/>
                </w:rPr>
                <m:t>m</m:t>
              </m:r>
            </m:den>
          </m:f>
          <m:d>
            <m:dPr>
              <m:ctrlPr>
                <w:rPr>
                  <w:rFonts w:ascii="Cambria Math" w:hAnsi="Cambria Math"/>
                  <w:i/>
                </w:rPr>
              </m:ctrlPr>
            </m:dPr>
            <m:e>
              <m:r>
                <w:rPr>
                  <w:rFonts w:ascii="Cambria Math" w:hAnsi="Cambria Math"/>
                </w:rPr>
                <m:t>E-U</m:t>
              </m:r>
            </m:e>
          </m:d>
          <m:r>
            <w:rPr>
              <w:rFonts w:ascii="Cambria Math" w:hAnsi="Cambria Math"/>
            </w:rPr>
            <m:t>= 0</m:t>
          </m:r>
          <m:r>
            <m:rPr>
              <m:sty m:val="p"/>
            </m:rPr>
            <w:br/>
          </m:r>
        </m:oMath>
        <m:oMath>
          <m:r>
            <m:rPr>
              <m:sty m:val="p"/>
            </m:rPr>
            <w:br/>
          </m:r>
        </m:oMath>
      </m:oMathPara>
    </w:p>
    <w:p w14:paraId="7EF0A254" w14:textId="77777777" w:rsidR="00C43013" w:rsidRDefault="00C43013" w:rsidP="002F3D73"/>
    <w:p w14:paraId="10EF22C1" w14:textId="604FBE24" w:rsidR="002F3D73" w:rsidRDefault="002F3D73" w:rsidP="002F3D73">
      <w:pPr>
        <w:pStyle w:val="Heading1"/>
      </w:pPr>
      <w:r>
        <w:lastRenderedPageBreak/>
        <w:t>Wave Nature of Matter</w:t>
      </w:r>
    </w:p>
    <w:p w14:paraId="41151191" w14:textId="77777777" w:rsidR="002F3D73" w:rsidRDefault="002F3D73" w:rsidP="002F3D73"/>
    <w:p w14:paraId="53E69D47" w14:textId="77777777" w:rsidR="00174045" w:rsidRDefault="008566C4" w:rsidP="002F3D73">
      <w:pPr>
        <w:rPr>
          <w:b/>
        </w:rPr>
      </w:pPr>
      <m:oMathPara>
        <m:oMath>
          <m:r>
            <m:rPr>
              <m:sty m:val="bi"/>
            </m:rPr>
            <w:rPr>
              <w:rFonts w:ascii="Cambria Math" w:hAnsi="Cambria Math"/>
            </w:rPr>
            <m:t>E=hf</m:t>
          </m:r>
          <m:r>
            <m:rPr>
              <m:sty m:val="p"/>
            </m:rPr>
            <w:br/>
          </m:r>
        </m:oMath>
        <m:oMath>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0</m:t>
              </m:r>
            </m:sub>
            <m:sup>
              <m:r>
                <m:rPr>
                  <m:sty m:val="bi"/>
                </m:rPr>
                <w:rPr>
                  <w:rFonts w:ascii="Cambria Math" w:hAnsi="Cambria Math"/>
                </w:rPr>
                <m:t>2</m:t>
              </m:r>
            </m:sup>
          </m:sSubSup>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p"/>
            </m:rPr>
            <w:br/>
          </m:r>
        </m:oMath>
        <m:oMath>
          <m:r>
            <m:rPr>
              <m:sty m:val="p"/>
            </m:rPr>
            <w:rPr>
              <w:rFonts w:ascii="Cambria Math" w:hAnsi="Cambria Math"/>
            </w:rPr>
            <w:br/>
          </m:r>
        </m:oMath>
        <m:oMath>
          <m:r>
            <m:rPr>
              <m:sty m:val="bi"/>
            </m:rPr>
            <w:rPr>
              <w:rFonts w:ascii="Cambria Math" w:hAnsi="Cambria Math"/>
            </w:rPr>
            <m:t>⇒λ=h/p</m:t>
          </m:r>
        </m:oMath>
      </m:oMathPara>
    </w:p>
    <w:p w14:paraId="563D12CC" w14:textId="77777777" w:rsidR="00174045" w:rsidRDefault="00847A2E" w:rsidP="002F3D73">
      <w:pPr>
        <w:rPr>
          <w:b/>
        </w:rPr>
      </w:pPr>
      <w:r>
        <w:rPr>
          <w:b/>
        </w:rPr>
        <w:t xml:space="preserve"> </w:t>
      </w:r>
    </w:p>
    <w:p w14:paraId="61618F60" w14:textId="77777777" w:rsidR="001E1D6F" w:rsidRPr="001E1D6F" w:rsidRDefault="00174045" w:rsidP="002F3D73">
      <w:pPr>
        <w:rPr>
          <w:b/>
        </w:rPr>
      </w:pPr>
      <m:oMathPara>
        <m:oMath>
          <m:r>
            <m:rPr>
              <m:sty m:val="b"/>
            </m:rPr>
            <w:rPr>
              <w:rFonts w:ascii="Cambria Math" w:hAnsi="Cambria Math"/>
            </w:rPr>
            <m:t>Δ</m:t>
          </m:r>
          <m:r>
            <m:rPr>
              <m:sty m:val="bi"/>
            </m:rPr>
            <w:rPr>
              <w:rFonts w:ascii="Cambria Math" w:hAnsi="Cambria Math"/>
            </w:rPr>
            <m:t xml:space="preserve">x </m:t>
          </m:r>
          <m:r>
            <m:rPr>
              <m:sty m:val="b"/>
            </m:rPr>
            <w:rPr>
              <w:rFonts w:ascii="Cambria Math" w:hAnsi="Cambria Math"/>
            </w:rPr>
            <m:t>Δ</m:t>
          </m:r>
          <m:r>
            <m:rPr>
              <m:sty m:val="bi"/>
            </m:rPr>
            <w:rPr>
              <w:rFonts w:ascii="Cambria Math" w:hAnsi="Cambria Math"/>
            </w:rPr>
            <m:t>p ≥</m:t>
          </m:r>
          <m:f>
            <m:fPr>
              <m:ctrlPr>
                <w:rPr>
                  <w:rFonts w:ascii="Cambria Math" w:hAnsi="Cambria Math"/>
                  <w:b/>
                  <w:i/>
                </w:rPr>
              </m:ctrlPr>
            </m:fPr>
            <m:num>
              <m:r>
                <m:rPr>
                  <m:sty m:val="bi"/>
                </m:rPr>
                <w:rPr>
                  <w:rFonts w:ascii="Cambria Math" w:hAnsi="Cambria Math"/>
                </w:rPr>
                <m:t>h</m:t>
              </m:r>
            </m:num>
            <m:den>
              <m:r>
                <m:rPr>
                  <m:sty m:val="bi"/>
                </m:rPr>
                <w:rPr>
                  <w:rFonts w:ascii="Cambria Math" w:hAnsi="Cambria Math"/>
                </w:rPr>
                <m:t>2</m:t>
              </m:r>
              <m:r>
                <m:rPr>
                  <m:sty m:val="bi"/>
                </m:rPr>
                <w:rPr>
                  <w:rFonts w:ascii="Cambria Math" w:hAnsi="Cambria Math"/>
                </w:rPr>
                <m:t>π</m:t>
              </m:r>
            </m:den>
          </m:f>
          <m:r>
            <m:rPr>
              <m:sty m:val="bi"/>
            </m:rPr>
            <w:rPr>
              <w:rFonts w:ascii="Cambria Math" w:hAnsi="Cambria Math"/>
            </w:rPr>
            <m:t>⇒</m:t>
          </m:r>
          <m:r>
            <m:rPr>
              <m:sty m:val="b"/>
            </m:rPr>
            <w:rPr>
              <w:rFonts w:ascii="Cambria Math" w:hAnsi="Cambria Math"/>
            </w:rPr>
            <m:t>Δ</m:t>
          </m:r>
          <m:r>
            <m:rPr>
              <m:sty m:val="bi"/>
            </m:rPr>
            <w:rPr>
              <w:rFonts w:ascii="Cambria Math" w:hAnsi="Cambria Math"/>
            </w:rPr>
            <m:t xml:space="preserve">E </m:t>
          </m:r>
          <m:r>
            <m:rPr>
              <m:sty m:val="b"/>
            </m:rPr>
            <w:rPr>
              <w:rFonts w:ascii="Cambria Math" w:hAnsi="Cambria Math"/>
            </w:rPr>
            <m:t>Δ</m:t>
          </m:r>
          <m:r>
            <m:rPr>
              <m:sty m:val="bi"/>
            </m:rPr>
            <w:rPr>
              <w:rFonts w:ascii="Cambria Math" w:hAnsi="Cambria Math"/>
            </w:rPr>
            <m:t>t≥</m:t>
          </m:r>
          <m:f>
            <m:fPr>
              <m:ctrlPr>
                <w:rPr>
                  <w:rFonts w:ascii="Cambria Math" w:hAnsi="Cambria Math"/>
                  <w:b/>
                  <w:i/>
                </w:rPr>
              </m:ctrlPr>
            </m:fPr>
            <m:num>
              <m:r>
                <m:rPr>
                  <m:sty m:val="bi"/>
                </m:rPr>
                <w:rPr>
                  <w:rFonts w:ascii="Cambria Math" w:hAnsi="Cambria Math"/>
                </w:rPr>
                <m:t>h</m:t>
              </m:r>
            </m:num>
            <m:den>
              <m:r>
                <m:rPr>
                  <m:sty m:val="bi"/>
                </m:rPr>
                <w:rPr>
                  <w:rFonts w:ascii="Cambria Math" w:hAnsi="Cambria Math"/>
                </w:rPr>
                <m:t>2</m:t>
              </m:r>
              <m:r>
                <m:rPr>
                  <m:sty m:val="bi"/>
                </m:rPr>
                <w:rPr>
                  <w:rFonts w:ascii="Cambria Math" w:hAnsi="Cambria Math"/>
                </w:rPr>
                <m:t>π</m:t>
              </m:r>
            </m:den>
          </m:f>
        </m:oMath>
      </m:oMathPara>
    </w:p>
    <w:p w14:paraId="2F68AB64" w14:textId="77777777" w:rsidR="001E1D6F" w:rsidRDefault="001E1D6F" w:rsidP="002F3D73">
      <w:pPr>
        <w:rPr>
          <w:b/>
        </w:rPr>
      </w:pPr>
    </w:p>
    <w:p w14:paraId="5D83E6C8" w14:textId="77777777" w:rsidR="001E1D6F" w:rsidRDefault="001E1D6F" w:rsidP="002F3D73">
      <w:pPr>
        <w:rPr>
          <w:b/>
        </w:rPr>
      </w:pPr>
    </w:p>
    <w:p w14:paraId="1AF57560" w14:textId="77777777" w:rsidR="001E1D6F" w:rsidRDefault="001E1D6F" w:rsidP="001E1D6F">
      <w:pPr>
        <w:pStyle w:val="Heading2"/>
      </w:pPr>
      <w:r>
        <w:t>Particle in a box (Potential Well)</w:t>
      </w:r>
    </w:p>
    <w:p w14:paraId="29E9DFDB" w14:textId="77777777" w:rsidR="001E1D6F" w:rsidRDefault="001E1D6F" w:rsidP="001E1D6F">
      <w:pPr>
        <w:pStyle w:val="Heading2"/>
      </w:pPr>
    </w:p>
    <w:p w14:paraId="6E3E5C71" w14:textId="3D90F09D" w:rsidR="002F3D73" w:rsidRDefault="001E1D6F" w:rsidP="001E1D6F">
      <m:oMathPara>
        <m:oMath>
          <m:r>
            <w:rPr>
              <w:rFonts w:ascii="Cambria Math" w:hAnsi="Cambria Math"/>
            </w:rPr>
            <m:t>λ=</m:t>
          </m:r>
          <m:f>
            <m:fPr>
              <m:ctrlPr>
                <w:rPr>
                  <w:rFonts w:ascii="Cambria Math" w:hAnsi="Cambria Math"/>
                  <w:i/>
                </w:rPr>
              </m:ctrlPr>
            </m:fPr>
            <m:num>
              <m:r>
                <w:rPr>
                  <w:rFonts w:ascii="Cambria Math" w:hAnsi="Cambria Math"/>
                </w:rPr>
                <m:t>2L</m:t>
              </m:r>
            </m:num>
            <m:den>
              <m:r>
                <w:rPr>
                  <w:rFonts w:ascii="Cambria Math" w:hAnsi="Cambria Math"/>
                </w:rPr>
                <m:t>n</m:t>
              </m:r>
            </m:den>
          </m:f>
          <m:r>
            <m:rPr>
              <m:sty m:val="p"/>
            </m:rPr>
            <w:br/>
          </m:r>
        </m:oMath>
        <m:oMath>
          <m:r>
            <m:rPr>
              <m:sty m:val="p"/>
            </m:rPr>
            <w:br/>
          </m:r>
        </m:oMath>
        <m:oMath>
          <m:r>
            <w:rPr>
              <w:rFonts w:ascii="Cambria Math" w:hAnsi="Cambria Math"/>
            </w:rPr>
            <m:t>p=</m:t>
          </m:r>
          <m:f>
            <m:fPr>
              <m:ctrlPr>
                <w:rPr>
                  <w:rFonts w:ascii="Cambria Math" w:hAnsi="Cambria Math"/>
                  <w:i/>
                </w:rPr>
              </m:ctrlPr>
            </m:fPr>
            <m:num>
              <m:r>
                <w:rPr>
                  <w:rFonts w:ascii="Cambria Math" w:hAnsi="Cambria Math"/>
                </w:rPr>
                <m:t>nh</m:t>
              </m:r>
            </m:num>
            <m:den>
              <m:r>
                <w:rPr>
                  <w:rFonts w:ascii="Cambria Math" w:hAnsi="Cambria Math"/>
                </w:rPr>
                <m:t>2L</m:t>
              </m:r>
            </m:den>
          </m:f>
          <m:r>
            <w:rPr>
              <w:rFonts w:ascii="Cambria Math" w:hAnsi="Cambria Math"/>
            </w:rPr>
            <m:t>⇒</m:t>
          </m:r>
          <m:r>
            <m:rPr>
              <m:sty m:val="p"/>
            </m:rPr>
            <w:rPr>
              <w:rFonts w:ascii="Cambria Math" w:hAnsi="Cambria Math"/>
            </w:rPr>
            <m:t>Δ</m:t>
          </m:r>
          <m:r>
            <w:rPr>
              <w:rFonts w:ascii="Cambria Math" w:hAnsi="Cambria Math"/>
            </w:rPr>
            <m:t>p=</m:t>
          </m:r>
          <m:f>
            <m:fPr>
              <m:ctrlPr>
                <w:rPr>
                  <w:rFonts w:ascii="Cambria Math" w:hAnsi="Cambria Math"/>
                  <w:i/>
                </w:rPr>
              </m:ctrlPr>
            </m:fPr>
            <m:num>
              <m:r>
                <w:rPr>
                  <w:rFonts w:ascii="Cambria Math" w:hAnsi="Cambria Math"/>
                </w:rPr>
                <m:t>nh</m:t>
              </m:r>
            </m:num>
            <m:den>
              <m:r>
                <w:rPr>
                  <w:rFonts w:ascii="Cambria Math" w:hAnsi="Cambria Math"/>
                </w:rPr>
                <m:t>L</m:t>
              </m:r>
            </m:den>
          </m:f>
          <m:r>
            <m:rPr>
              <m:sty m:val="p"/>
            </m:rPr>
            <w:br/>
          </m:r>
        </m:oMath>
      </m:oMathPara>
    </w:p>
    <w:p w14:paraId="6B2651AA" w14:textId="05E215B1" w:rsidR="00AE6EB5" w:rsidRDefault="00AE6EB5" w:rsidP="001E1D6F">
      <w:r>
        <w:t xml:space="preserve">Is the Bohr model accurate? </w:t>
      </w:r>
    </w:p>
    <w:p w14:paraId="3817D8B9" w14:textId="77777777" w:rsidR="00AE6EB5" w:rsidRDefault="00AE6EB5" w:rsidP="001E1D6F"/>
    <w:p w14:paraId="33528D32" w14:textId="7F67CBB6" w:rsidR="005753D4" w:rsidRDefault="005753D4" w:rsidP="005753D4">
      <w:pPr>
        <w:pStyle w:val="Heading2"/>
      </w:pPr>
      <w:r>
        <w:t>Schrödinger Equation</w:t>
      </w:r>
    </w:p>
    <w:p w14:paraId="40D3260E" w14:textId="77777777" w:rsidR="005753D4" w:rsidRDefault="005753D4" w:rsidP="005753D4"/>
    <w:p w14:paraId="04B25D4D" w14:textId="371BB935" w:rsidR="00402A40" w:rsidRPr="00D52B4A" w:rsidRDefault="00725748" w:rsidP="005753D4">
      <m:oMathPara>
        <m:oMath>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ψ</m:t>
              </m:r>
            </m:num>
            <m:den>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ψ</m:t>
              </m:r>
            </m:num>
            <m:den>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ψ</m:t>
              </m:r>
            </m:num>
            <m:den>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2m</m:t>
              </m:r>
            </m:num>
            <m:den>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den>
          </m:f>
          <m:d>
            <m:dPr>
              <m:ctrlPr>
                <w:rPr>
                  <w:rFonts w:ascii="Cambria Math" w:hAnsi="Cambria Math"/>
                  <w:i/>
                </w:rPr>
              </m:ctrlPr>
            </m:dPr>
            <m:e>
              <m:r>
                <w:rPr>
                  <w:rFonts w:ascii="Cambria Math" w:hAnsi="Cambria Math"/>
                </w:rPr>
                <m:t>E-U</m:t>
              </m:r>
            </m:e>
          </m:d>
          <m:r>
            <w:rPr>
              <w:rFonts w:ascii="Cambria Math" w:hAnsi="Cambria Math"/>
            </w:rPr>
            <m:t>ψ=0</m:t>
          </m:r>
        </m:oMath>
      </m:oMathPara>
    </w:p>
    <w:p w14:paraId="46A24B44" w14:textId="77777777" w:rsidR="00A04476" w:rsidRDefault="00A04476" w:rsidP="00A04476"/>
    <w:p w14:paraId="5B2E4F16" w14:textId="1DA29CC0" w:rsidR="00A04476" w:rsidRDefault="002A322D" w:rsidP="00A04476">
      <w:pPr>
        <w:rPr>
          <w:b/>
        </w:rPr>
      </w:pPr>
      <w:r>
        <w:rPr>
          <w:b/>
        </w:rPr>
        <w:t xml:space="preserve">Solving for </w:t>
      </w:r>
      <w:r w:rsidR="00AD1FA1">
        <w:rPr>
          <w:b/>
        </w:rPr>
        <w:t>Energy</w:t>
      </w:r>
    </w:p>
    <w:p w14:paraId="364A1F7D" w14:textId="0BF42624" w:rsidR="00E4132F" w:rsidRPr="00E4132F" w:rsidRDefault="00E4132F" w:rsidP="00A04476">
      <w:pPr>
        <w:rPr>
          <w:b/>
        </w:rPr>
      </w:pPr>
      <m:oMathPara>
        <m:oMath>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num>
            <m:den>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2</m:t>
                  </m:r>
                </m:sup>
              </m:sSup>
            </m:num>
            <m:den>
              <m:r>
                <m:rPr>
                  <m:sty m:val="bi"/>
                </m:rPr>
                <w:rPr>
                  <w:rFonts w:ascii="Cambria Math" w:hAnsi="Cambria Math"/>
                </w:rPr>
                <m:t>4</m:t>
              </m:r>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m</m:t>
              </m:r>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0</m:t>
                  </m:r>
                </m:sub>
                <m:sup>
                  <m:r>
                    <m:rPr>
                      <m:sty m:val="bi"/>
                    </m:rPr>
                    <w:rPr>
                      <w:rFonts w:ascii="Cambria Math" w:hAnsi="Cambria Math"/>
                    </w:rPr>
                    <m:t>2</m:t>
                  </m:r>
                </m:sup>
              </m:sSubSup>
            </m:den>
          </m:f>
          <m:r>
            <m:rPr>
              <m:sty m:val="bi"/>
            </m:rPr>
            <w:rPr>
              <w:rFonts w:ascii="Cambria Math" w:hAnsi="Cambria Math"/>
            </w:rPr>
            <m:t>= -</m:t>
          </m:r>
          <m:f>
            <m:fPr>
              <m:ctrlPr>
                <w:rPr>
                  <w:rFonts w:ascii="Cambria Math" w:hAnsi="Cambria Math"/>
                  <w:b/>
                  <w:i/>
                </w:rPr>
              </m:ctrlPr>
            </m:fPr>
            <m:num>
              <m:r>
                <m:rPr>
                  <m:sty m:val="bi"/>
                </m:rPr>
                <w:rPr>
                  <w:rFonts w:ascii="Cambria Math" w:hAnsi="Cambria Math"/>
                </w:rPr>
                <m:t>R</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2</m:t>
                  </m:r>
                </m:sup>
              </m:sSup>
            </m:num>
            <m:den>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den>
          </m:f>
          <m:r>
            <m:rPr>
              <m:sty m:val="bi"/>
            </m:rPr>
            <w:rPr>
              <w:rFonts w:ascii="Cambria Math" w:hAnsi="Cambria Math"/>
            </w:rPr>
            <m:t xml:space="preserve"> </m:t>
          </m:r>
        </m:oMath>
      </m:oMathPara>
    </w:p>
    <w:p w14:paraId="5CF06631" w14:textId="77777777" w:rsidR="00E4132F" w:rsidRDefault="00E4132F" w:rsidP="00A04476">
      <w:pPr>
        <w:rPr>
          <w:b/>
        </w:rPr>
      </w:pPr>
    </w:p>
    <w:p w14:paraId="0D8D5AC4" w14:textId="02DFD970" w:rsidR="00E4132F" w:rsidRDefault="00E4132F" w:rsidP="00A04476">
      <w:pPr>
        <w:rPr>
          <w:b/>
          <w:i/>
        </w:rPr>
      </w:pPr>
      <w:r>
        <w:rPr>
          <w:b/>
          <w:i/>
        </w:rPr>
        <w:t>Which AGREES with the Bohr model</w:t>
      </w:r>
    </w:p>
    <w:p w14:paraId="48AAA722" w14:textId="77777777" w:rsidR="00603F5B" w:rsidRDefault="00603F5B" w:rsidP="00A04476">
      <w:pPr>
        <w:rPr>
          <w:b/>
          <w:i/>
        </w:rPr>
      </w:pPr>
    </w:p>
    <w:p w14:paraId="55DAAEB9" w14:textId="77777777" w:rsidR="00603F5B" w:rsidRDefault="00603F5B" w:rsidP="00A04476">
      <w:pPr>
        <w:rPr>
          <w:b/>
          <w:i/>
        </w:rPr>
      </w:pPr>
    </w:p>
    <w:p w14:paraId="416DD436" w14:textId="77777777" w:rsidR="00603F5B" w:rsidRDefault="00603F5B" w:rsidP="00A04476">
      <w:pPr>
        <w:rPr>
          <w:b/>
          <w:i/>
        </w:rPr>
      </w:pPr>
    </w:p>
    <w:p w14:paraId="2D72EFC3" w14:textId="12B2370D" w:rsidR="00603F5B" w:rsidRDefault="00603F5B" w:rsidP="00603F5B">
      <w:pPr>
        <w:pStyle w:val="Heading1"/>
      </w:pPr>
      <w:r>
        <w:t>Quantum Numbers</w:t>
      </w:r>
    </w:p>
    <w:p w14:paraId="2D64E502" w14:textId="77777777" w:rsidR="00603F5B" w:rsidRDefault="00603F5B" w:rsidP="00603F5B"/>
    <w:p w14:paraId="2C83F2AD" w14:textId="77777777" w:rsidR="00603F5B" w:rsidRDefault="00603F5B" w:rsidP="00603F5B">
      <w:pPr>
        <w:sectPr w:rsidR="00603F5B" w:rsidSect="00AD1CEB">
          <w:pgSz w:w="11900" w:h="16840"/>
          <w:pgMar w:top="1440" w:right="1440" w:bottom="1440" w:left="1440" w:header="708" w:footer="708" w:gutter="0"/>
          <w:cols w:space="708"/>
          <w:docGrid w:linePitch="360"/>
        </w:sectPr>
      </w:pPr>
    </w:p>
    <w:p w14:paraId="59F69F79" w14:textId="769F7E0B" w:rsidR="00603F5B" w:rsidRDefault="00603F5B" w:rsidP="00603F5B">
      <w:pPr>
        <w:pStyle w:val="ListParagraph"/>
        <w:numPr>
          <w:ilvl w:val="0"/>
          <w:numId w:val="21"/>
        </w:numPr>
      </w:pPr>
      <w:r>
        <w:rPr>
          <w:b/>
        </w:rPr>
        <w:t xml:space="preserve">n: </w:t>
      </w:r>
      <w:r>
        <w:t xml:space="preserve">The principle quantum number. Note, the current belief is that this does not necessarily correspond to the “ring” of the electron’s orbit. </w:t>
      </w:r>
    </w:p>
    <w:p w14:paraId="5FB36048" w14:textId="59C01B39" w:rsidR="00603F5B" w:rsidRDefault="00603F5B" w:rsidP="00603F5B">
      <w:pPr>
        <w:pStyle w:val="ListParagraph"/>
        <w:numPr>
          <w:ilvl w:val="0"/>
          <w:numId w:val="21"/>
        </w:numPr>
      </w:pPr>
      <w:r>
        <w:rPr>
          <w:b/>
        </w:rPr>
        <w:t xml:space="preserve">l: </w:t>
      </w:r>
      <w:r>
        <w:t xml:space="preserve">Orbital Angular Momentum number. </w:t>
      </w:r>
    </w:p>
    <w:p w14:paraId="2AB4FCF6" w14:textId="43265E62" w:rsidR="00A50980" w:rsidRDefault="00A50980" w:rsidP="00603F5B">
      <w:pPr>
        <w:pStyle w:val="ListParagraph"/>
        <w:numPr>
          <w:ilvl w:val="0"/>
          <w:numId w:val="21"/>
        </w:numPr>
      </w:pPr>
      <w:r>
        <w:rPr>
          <w:b/>
        </w:rPr>
        <w:t>m</w:t>
      </w:r>
      <w:r>
        <w:rPr>
          <w:b/>
        </w:rPr>
        <w:softHyphen/>
      </w:r>
      <w:r>
        <w:rPr>
          <w:b/>
          <w:vertAlign w:val="subscript"/>
        </w:rPr>
        <w:t>l</w:t>
      </w:r>
      <w:r>
        <w:rPr>
          <w:b/>
        </w:rPr>
        <w:t xml:space="preserve">: </w:t>
      </w:r>
      <w:r>
        <w:t xml:space="preserve">The Orbital Magnetic </w:t>
      </w:r>
      <w:r w:rsidR="00E80103">
        <w:t xml:space="preserve">Quantum </w:t>
      </w:r>
      <w:r>
        <w:t xml:space="preserve">momentum number. </w:t>
      </w:r>
    </w:p>
    <w:p w14:paraId="1E4BA248" w14:textId="74E352F1" w:rsidR="00A50980" w:rsidRDefault="00A50980" w:rsidP="00603F5B">
      <w:pPr>
        <w:pStyle w:val="ListParagraph"/>
        <w:numPr>
          <w:ilvl w:val="0"/>
          <w:numId w:val="21"/>
        </w:numPr>
      </w:pPr>
      <w:r>
        <w:rPr>
          <w:b/>
        </w:rPr>
        <w:t xml:space="preserve">s: </w:t>
      </w:r>
      <w:r w:rsidR="009C0C97">
        <w:t xml:space="preserve">The Spin quantum </w:t>
      </w:r>
      <w:r>
        <w:t xml:space="preserve">number. </w:t>
      </w:r>
    </w:p>
    <w:p w14:paraId="4C96B8B0" w14:textId="0320A91C" w:rsidR="00F309A9" w:rsidRDefault="00F309A9" w:rsidP="00603F5B">
      <w:pPr>
        <w:pStyle w:val="ListParagraph"/>
        <w:numPr>
          <w:ilvl w:val="0"/>
          <w:numId w:val="21"/>
        </w:numPr>
      </w:pPr>
      <w:r>
        <w:rPr>
          <w:b/>
        </w:rPr>
        <w:t>m</w:t>
      </w:r>
      <w:r>
        <w:rPr>
          <w:b/>
          <w:vertAlign w:val="subscript"/>
        </w:rPr>
        <w:t>s</w:t>
      </w:r>
      <w:r>
        <w:rPr>
          <w:b/>
        </w:rPr>
        <w:t xml:space="preserve">: </w:t>
      </w:r>
      <w:r w:rsidR="007D5C48">
        <w:t xml:space="preserve">Spin magnetic quantum number. </w:t>
      </w:r>
    </w:p>
    <w:p w14:paraId="509B38E0" w14:textId="46EF4304" w:rsidR="00BC795B" w:rsidRDefault="00BC795B" w:rsidP="00603F5B">
      <w:pPr>
        <w:pStyle w:val="ListParagraph"/>
        <w:numPr>
          <w:ilvl w:val="0"/>
          <w:numId w:val="21"/>
        </w:numPr>
      </w:pPr>
      <w:r>
        <w:rPr>
          <w:b/>
        </w:rPr>
        <w:t>L:</w:t>
      </w:r>
      <w:r>
        <w:t xml:space="preserve"> The orbital angular momentum of an electron. </w:t>
      </w:r>
    </w:p>
    <w:p w14:paraId="53FA8E1D" w14:textId="59811E1E" w:rsidR="00BD686C" w:rsidRDefault="00BD686C" w:rsidP="00603F5B">
      <w:pPr>
        <w:pStyle w:val="ListParagraph"/>
        <w:numPr>
          <w:ilvl w:val="0"/>
          <w:numId w:val="21"/>
        </w:numPr>
      </w:pPr>
      <w:r>
        <w:rPr>
          <w:b/>
        </w:rPr>
        <w:t>S:</w:t>
      </w:r>
      <w:r>
        <w:t xml:space="preserve"> Spin angular momentum.</w:t>
      </w:r>
    </w:p>
    <w:p w14:paraId="18299E3E" w14:textId="411426C2" w:rsidR="00BD686C" w:rsidRDefault="00BD6041" w:rsidP="00603F5B">
      <w:pPr>
        <w:pStyle w:val="ListParagraph"/>
        <w:numPr>
          <w:ilvl w:val="0"/>
          <w:numId w:val="21"/>
        </w:numPr>
      </w:pPr>
      <w:r>
        <w:rPr>
          <w:b/>
        </w:rPr>
        <w:t xml:space="preserve">J: </w:t>
      </w:r>
      <w:r w:rsidR="00831C64">
        <w:t xml:space="preserve">The total angular momentum. </w:t>
      </w:r>
    </w:p>
    <w:p w14:paraId="117C6219" w14:textId="403D7754" w:rsidR="00DA0A8E" w:rsidRDefault="00DA0A8E" w:rsidP="00603F5B">
      <w:pPr>
        <w:pStyle w:val="ListParagraph"/>
        <w:numPr>
          <w:ilvl w:val="0"/>
          <w:numId w:val="21"/>
        </w:numPr>
      </w:pPr>
      <w:r>
        <w:rPr>
          <w:b/>
        </w:rPr>
        <w:lastRenderedPageBreak/>
        <w:t>j:</w:t>
      </w:r>
      <w:r>
        <w:t xml:space="preserve"> Quantum number of unknown name. </w:t>
      </w:r>
    </w:p>
    <w:p w14:paraId="07BD90C7" w14:textId="77777777" w:rsidR="008700F6" w:rsidRDefault="008700F6" w:rsidP="008700F6"/>
    <w:p w14:paraId="78F93423" w14:textId="77777777" w:rsidR="008700F6" w:rsidRDefault="008700F6" w:rsidP="008700F6"/>
    <w:p w14:paraId="0B522A30" w14:textId="77777777" w:rsidR="008700F6" w:rsidRDefault="008700F6" w:rsidP="008700F6"/>
    <w:p w14:paraId="6A29367F" w14:textId="77777777" w:rsidR="008700F6" w:rsidRPr="00603F5B" w:rsidRDefault="008700F6" w:rsidP="008700F6"/>
    <w:p w14:paraId="1A9CE19A" w14:textId="77777777" w:rsidR="00A04476" w:rsidRDefault="00A04476" w:rsidP="00A04476"/>
    <w:p w14:paraId="218B8827" w14:textId="77777777" w:rsidR="00603F5B" w:rsidRDefault="00603F5B" w:rsidP="00A04476">
      <w:pPr>
        <w:pStyle w:val="Heading2"/>
        <w:sectPr w:rsidR="00603F5B" w:rsidSect="00603F5B">
          <w:type w:val="continuous"/>
          <w:pgSz w:w="11900" w:h="16840"/>
          <w:pgMar w:top="1440" w:right="1440" w:bottom="1440" w:left="1440" w:header="708" w:footer="708" w:gutter="0"/>
          <w:cols w:num="2" w:space="708"/>
          <w:docGrid w:linePitch="360"/>
        </w:sectPr>
      </w:pPr>
    </w:p>
    <w:p w14:paraId="7F81A6C2" w14:textId="77777777" w:rsidR="00603F5B" w:rsidRDefault="00603F5B" w:rsidP="00A04476">
      <w:pPr>
        <w:pStyle w:val="Heading2"/>
      </w:pPr>
    </w:p>
    <w:p w14:paraId="6DA35A21" w14:textId="77777777" w:rsidR="00342790" w:rsidRPr="00342790" w:rsidRDefault="00342790" w:rsidP="00342790"/>
    <w:p w14:paraId="48CE1074" w14:textId="245A089C" w:rsidR="008700F6" w:rsidRDefault="008700F6" w:rsidP="008700F6">
      <w:pPr>
        <w:pStyle w:val="Heading2"/>
      </w:pPr>
      <w:r>
        <w:t>Properties</w:t>
      </w:r>
    </w:p>
    <w:p w14:paraId="6AF07957" w14:textId="67C342C5" w:rsidR="00A75B43" w:rsidRDefault="00A75B43" w:rsidP="00A75B43">
      <w:pPr>
        <w:pStyle w:val="ListParagraph"/>
        <w:numPr>
          <w:ilvl w:val="0"/>
          <w:numId w:val="21"/>
        </w:numPr>
      </w:pPr>
      <w:r>
        <w:rPr>
          <w:b/>
        </w:rPr>
        <w:t xml:space="preserve">n: </w:t>
      </w:r>
      <w:r w:rsidR="006B4FB0">
        <w:t xml:space="preserve">The </w:t>
      </w:r>
      <w:r w:rsidR="001F4C13">
        <w:t xml:space="preserve">principle quantum number. </w:t>
      </w:r>
      <w:r w:rsidR="001E1F0F">
        <w:t xml:space="preserve">This can take values from: </w:t>
      </w:r>
      <w:r w:rsidR="001E1F0F">
        <w:br/>
      </w:r>
      <w:r w:rsidR="001E1F0F">
        <w:br/>
      </w:r>
      <m:oMathPara>
        <m:oMath>
          <m:r>
            <w:rPr>
              <w:rFonts w:ascii="Cambria Math" w:hAnsi="Cambria Math"/>
            </w:rPr>
            <m:t>n = 1,2,3…∞</m:t>
          </m:r>
          <m:r>
            <m:rPr>
              <m:sty m:val="p"/>
            </m:rPr>
            <w:br/>
          </m:r>
        </m:oMath>
        <m:oMath>
          <m:r>
            <m:rPr>
              <m:sty m:val="p"/>
            </m:rPr>
            <w:br/>
          </m:r>
        </m:oMath>
      </m:oMathPara>
      <w:r w:rsidR="001E1F0F">
        <w:t xml:space="preserve">So the number of n values is </w:t>
      </w:r>
      <w:r w:rsidR="001E1F0F">
        <w:rPr>
          <w:b/>
        </w:rPr>
        <w:t>infinite</w:t>
      </w:r>
      <w:r w:rsidR="001E1F0F">
        <w:t xml:space="preserve">. </w:t>
      </w:r>
      <w:r w:rsidR="001E7C36">
        <w:br/>
        <w:t xml:space="preserve">Also note that this n is the same variable as that used in the Bohr model. </w:t>
      </w:r>
    </w:p>
    <w:p w14:paraId="72F922C5" w14:textId="4185B3F2" w:rsidR="001E7C36" w:rsidRDefault="00597CF5" w:rsidP="00A75B43">
      <w:pPr>
        <w:pStyle w:val="ListParagraph"/>
        <w:numPr>
          <w:ilvl w:val="0"/>
          <w:numId w:val="21"/>
        </w:numPr>
      </w:pPr>
      <w:r>
        <w:rPr>
          <w:b/>
        </w:rPr>
        <w:t xml:space="preserve">l: </w:t>
      </w:r>
      <w:r>
        <w:t xml:space="preserve">The orbital quantum number. </w:t>
      </w:r>
      <w:r w:rsidR="001737D1">
        <w:t>The values of l are dependent on the values of n, given by:</w:t>
      </w:r>
      <w:r w:rsidR="001737D1">
        <w:br/>
      </w:r>
      <w:r w:rsidR="001737D1">
        <w:br/>
      </w:r>
      <m:oMathPara>
        <m:oMath>
          <m:r>
            <w:rPr>
              <w:rFonts w:ascii="Cambria Math" w:hAnsi="Cambria Math"/>
            </w:rPr>
            <m:t>l = 0,1,2,3…(n-1)</m:t>
          </m:r>
          <m:r>
            <m:rPr>
              <m:sty m:val="p"/>
            </m:rPr>
            <w:br/>
          </m:r>
        </m:oMath>
        <m:oMath>
          <m:r>
            <m:rPr>
              <m:sty m:val="p"/>
            </m:rPr>
            <w:br/>
          </m:r>
          <m:r>
            <m:rPr>
              <m:sty m:val="p"/>
            </m:rPr>
            <w:rPr>
              <w:rFonts w:ascii="Cambria Math" w:hAnsi="Cambria Math"/>
            </w:rPr>
            <m:t xml:space="preserve">Therefore, for a given </m:t>
          </m:r>
        </m:oMath>
      </m:oMathPara>
      <w:r w:rsidR="00C30273">
        <w:rPr>
          <w:b/>
        </w:rPr>
        <w:t>n</w:t>
      </w:r>
      <w:r w:rsidR="00C30273">
        <w:t xml:space="preserve"> value, the total number of l values which can occur is </w:t>
      </w:r>
      <w:r w:rsidR="00C30273">
        <w:rPr>
          <w:b/>
        </w:rPr>
        <w:t>n</w:t>
      </w:r>
      <w:r w:rsidR="00C30273">
        <w:t xml:space="preserve">. </w:t>
      </w:r>
    </w:p>
    <w:p w14:paraId="47397483" w14:textId="6432A8F1" w:rsidR="008F47DE" w:rsidRDefault="008F47DE" w:rsidP="00A75B43">
      <w:pPr>
        <w:pStyle w:val="ListParagraph"/>
        <w:numPr>
          <w:ilvl w:val="0"/>
          <w:numId w:val="21"/>
        </w:numPr>
      </w:pPr>
      <w:r>
        <w:rPr>
          <w:b/>
        </w:rPr>
        <w:t>m</w:t>
      </w:r>
      <w:r>
        <w:rPr>
          <w:b/>
          <w:vertAlign w:val="subscript"/>
        </w:rPr>
        <w:t>l</w:t>
      </w:r>
      <w:r>
        <w:rPr>
          <w:b/>
        </w:rPr>
        <w:t xml:space="preserve">: </w:t>
      </w:r>
      <w:r>
        <w:t xml:space="preserve">The orbital magnetic quantum number. </w:t>
      </w:r>
      <w:r w:rsidR="006B19EF">
        <w:t xml:space="preserve">The values of </w:t>
      </w:r>
      <w:r w:rsidR="007B175F">
        <w:rPr>
          <w:b/>
        </w:rPr>
        <w:t>m</w:t>
      </w:r>
      <w:r w:rsidR="007B175F">
        <w:rPr>
          <w:b/>
          <w:vertAlign w:val="subscript"/>
        </w:rPr>
        <w:t>l</w:t>
      </w:r>
      <w:r w:rsidR="007B175F">
        <w:t xml:space="preserve"> are dependent on l, and are given by:</w:t>
      </w:r>
      <w:r w:rsidR="007B175F">
        <w:br/>
      </w:r>
      <w:r w:rsidR="007B175F">
        <w:br/>
      </w:r>
      <m:oMathPara>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xml:space="preserve">= -l, </m:t>
          </m:r>
          <m:d>
            <m:dPr>
              <m:ctrlPr>
                <w:rPr>
                  <w:rFonts w:ascii="Cambria Math" w:hAnsi="Cambria Math"/>
                  <w:i/>
                </w:rPr>
              </m:ctrlPr>
            </m:dPr>
            <m:e>
              <m:r>
                <w:rPr>
                  <w:rFonts w:ascii="Cambria Math" w:hAnsi="Cambria Math"/>
                </w:rPr>
                <m:t>-l+1</m:t>
              </m:r>
            </m:e>
          </m:d>
          <m:r>
            <w:rPr>
              <w:rFonts w:ascii="Cambria Math" w:hAnsi="Cambria Math"/>
            </w:rPr>
            <m:t>,….,</m:t>
          </m:r>
          <m:d>
            <m:dPr>
              <m:ctrlPr>
                <w:rPr>
                  <w:rFonts w:ascii="Cambria Math" w:hAnsi="Cambria Math"/>
                  <w:i/>
                </w:rPr>
              </m:ctrlPr>
            </m:dPr>
            <m:e>
              <m:r>
                <w:rPr>
                  <w:rFonts w:ascii="Cambria Math" w:hAnsi="Cambria Math"/>
                </w:rPr>
                <m:t>l-1</m:t>
              </m:r>
            </m:e>
          </m:d>
          <m:r>
            <w:rPr>
              <w:rFonts w:ascii="Cambria Math" w:hAnsi="Cambria Math"/>
            </w:rPr>
            <m:t>, l</m:t>
          </m:r>
          <m:r>
            <m:rPr>
              <m:sty m:val="p"/>
            </m:rPr>
            <w:br/>
          </m:r>
        </m:oMath>
        <m:oMath>
          <m:r>
            <m:rPr>
              <m:sty m:val="p"/>
            </m:rPr>
            <w:br/>
          </m:r>
          <m:r>
            <m:rPr>
              <m:sty m:val="p"/>
            </m:rPr>
            <w:rPr>
              <w:rFonts w:ascii="Cambria Math" w:hAnsi="Cambria Math"/>
            </w:rPr>
            <m:t xml:space="preserve">Furthermore, given that l itself is dependent on n, </m:t>
          </m:r>
        </m:oMath>
      </m:oMathPara>
      <w:r w:rsidR="007351FC">
        <w:t>the total number of m</w:t>
      </w:r>
      <w:r w:rsidR="007351FC">
        <w:rPr>
          <w:vertAlign w:val="subscript"/>
        </w:rPr>
        <w:t>l</w:t>
      </w:r>
      <w:r w:rsidR="007351FC">
        <w:t xml:space="preserve"> values </w:t>
      </w:r>
      <w:r w:rsidR="003C7D68">
        <w:t>possible for a given n value is:</w:t>
      </w:r>
      <w:r w:rsidR="003C7D68">
        <w:br/>
      </w: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d>
                <m:dPr>
                  <m:ctrlPr>
                    <w:rPr>
                      <w:rFonts w:ascii="Cambria Math" w:hAnsi="Cambria Math"/>
                      <w:i/>
                    </w:rPr>
                  </m:ctrlPr>
                </m:dPr>
                <m:e>
                  <m:r>
                    <w:rPr>
                      <w:rFonts w:ascii="Cambria Math" w:hAnsi="Cambria Math"/>
                    </w:rPr>
                    <m:t>2l+1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nary>
          <m:r>
            <m:rPr>
              <m:sty m:val="p"/>
            </m:rPr>
            <w:br/>
          </m:r>
        </m:oMath>
        <m:oMath>
          <m:r>
            <m:rPr>
              <m:sty m:val="p"/>
            </m:rPr>
            <w:br/>
          </m:r>
          <m:r>
            <m:rPr>
              <m:sty m:val="p"/>
            </m:rPr>
            <w:rPr>
              <w:rFonts w:ascii="Cambria Math" w:hAnsi="Cambria Math"/>
            </w:rPr>
            <m:t>(For a</m:t>
          </m:r>
        </m:oMath>
      </m:oMathPara>
      <w:r w:rsidR="008A3971">
        <w:t xml:space="preserve"> full proof of this, we use the rule for a</w:t>
      </w:r>
      <w:r w:rsidR="008A29D1">
        <w:t>n</w:t>
      </w:r>
      <w:r w:rsidR="008A3971">
        <w:t xml:space="preserve"> </w:t>
      </w:r>
      <w:r w:rsidR="008A29D1">
        <w:t>arithme</w:t>
      </w:r>
      <w:r w:rsidR="008A3971">
        <w:t>tic series.)</w:t>
      </w:r>
      <w:r w:rsidR="005D63A2" w:rsidRPr="005D63A2">
        <w:br/>
      </w:r>
    </w:p>
    <w:p w14:paraId="53E86BD6" w14:textId="10C7C8CD" w:rsidR="005D63A2" w:rsidRDefault="004B7E80" w:rsidP="00A75B43">
      <w:pPr>
        <w:pStyle w:val="ListParagraph"/>
        <w:numPr>
          <w:ilvl w:val="0"/>
          <w:numId w:val="21"/>
        </w:numPr>
      </w:pPr>
      <w:r>
        <w:rPr>
          <w:b/>
        </w:rPr>
        <w:t>s:</w:t>
      </w:r>
      <w:r>
        <w:t xml:space="preserve"> Spin quantum number. This can only take the value of 0.5. </w:t>
      </w:r>
    </w:p>
    <w:p w14:paraId="00321B7F" w14:textId="36854015" w:rsidR="00A024CD" w:rsidRDefault="00A024CD" w:rsidP="00A75B43">
      <w:pPr>
        <w:pStyle w:val="ListParagraph"/>
        <w:numPr>
          <w:ilvl w:val="0"/>
          <w:numId w:val="21"/>
        </w:numPr>
      </w:pPr>
      <w:r>
        <w:rPr>
          <w:b/>
        </w:rPr>
        <w:t>m</w:t>
      </w:r>
      <w:r>
        <w:rPr>
          <w:b/>
          <w:vertAlign w:val="subscript"/>
        </w:rPr>
        <w:t>s</w:t>
      </w:r>
      <w:r w:rsidR="00925294">
        <w:rPr>
          <w:b/>
        </w:rPr>
        <w:t xml:space="preserve">: </w:t>
      </w:r>
      <w:r w:rsidR="00925294">
        <w:t xml:space="preserve">The spin magnetic quantum number. </w:t>
      </w:r>
      <w:r w:rsidR="005C2431">
        <w:t xml:space="preserve">This can take values of </w:t>
      </w:r>
      <m:oMath>
        <m:r>
          <w:rPr>
            <w:rFonts w:ascii="Cambria Math" w:hAnsi="Cambria Math"/>
          </w:rPr>
          <m:t>±0.5</m:t>
        </m:r>
      </m:oMath>
      <w:r w:rsidR="00475AF0">
        <w:t>.</w:t>
      </w:r>
    </w:p>
    <w:p w14:paraId="0DDC1B77" w14:textId="4FF9E841" w:rsidR="006B5FBB" w:rsidRPr="006B5FBB" w:rsidRDefault="00CF408C" w:rsidP="006B5FBB">
      <w:pPr>
        <w:pStyle w:val="ListParagraph"/>
        <w:numPr>
          <w:ilvl w:val="0"/>
          <w:numId w:val="21"/>
        </w:numPr>
        <w:rPr>
          <w:b/>
        </w:rPr>
      </w:pPr>
      <w:r w:rsidRPr="006B5FBB">
        <w:rPr>
          <w:b/>
        </w:rPr>
        <w:t xml:space="preserve">L: </w:t>
      </w:r>
      <w:r w:rsidR="00B46898">
        <w:t xml:space="preserve">Orbital Angular momentum. </w:t>
      </w:r>
      <w:r w:rsidR="00C0505E">
        <w:t xml:space="preserve">The </w:t>
      </w:r>
      <w:r w:rsidR="006B5FBB">
        <w:t>magnitude of L is given by:</w:t>
      </w:r>
      <w:r w:rsidR="006B5FBB">
        <w:br/>
      </w:r>
      <w:r w:rsidR="006B5FBB">
        <w:br/>
      </w:r>
      <m:oMathPara>
        <m:oMath>
          <m:rad>
            <m:radPr>
              <m:degHide m:val="1"/>
              <m:ctrlPr>
                <w:rPr>
                  <w:rFonts w:ascii="Cambria Math" w:hAnsi="Cambria Math"/>
                  <w:b/>
                  <w:i/>
                </w:rPr>
              </m:ctrlPr>
            </m:radPr>
            <m:deg/>
            <m:e>
              <m:r>
                <w:rPr>
                  <w:rFonts w:ascii="Cambria Math" w:hAnsi="Cambria Math"/>
                </w:rPr>
                <m:t>l(l+1)</m:t>
              </m:r>
            </m:e>
          </m:rad>
          <m:r>
            <m:rPr>
              <m:sty m:val="bi"/>
            </m:rPr>
            <w:rPr>
              <w:rFonts w:ascii="Cambria Math" w:hAnsi="Cambria Math"/>
            </w:rPr>
            <m:t>×ℏ</m:t>
          </m:r>
          <m:r>
            <m:rPr>
              <m:sty m:val="p"/>
            </m:rPr>
            <w:br/>
          </m:r>
        </m:oMath>
        <m:oMath>
          <m:r>
            <m:rPr>
              <m:sty m:val="p"/>
            </m:rPr>
            <w:br/>
          </m:r>
        </m:oMath>
      </m:oMathPara>
      <w:r w:rsidR="00277783">
        <w:t>The z component of l on the other hand, is given by the equation:</w:t>
      </w:r>
      <w:r w:rsidR="00277783">
        <w:br/>
      </w:r>
      <w:r w:rsidR="00277783">
        <w:br/>
      </w:r>
      <m:oMathPara>
        <m:oMath>
          <m:sSub>
            <m:sSubPr>
              <m:ctrlPr>
                <w:rPr>
                  <w:rFonts w:ascii="Cambria Math" w:hAnsi="Cambria Math"/>
                  <w:i/>
                </w:rPr>
              </m:ctrlPr>
            </m:sSubPr>
            <m:e>
              <m:r>
                <w:rPr>
                  <w:rFonts w:ascii="Cambria Math" w:hAnsi="Cambria Math"/>
                </w:rPr>
                <m:t>L</m:t>
              </m:r>
            </m:e>
            <m:sub>
              <m:r>
                <w:rPr>
                  <w:rFonts w:ascii="Cambria Math" w:hAnsi="Cambria Math"/>
                </w:rPr>
                <m:t>z</m:t>
              </m:r>
            </m:sub>
          </m:sSub>
          <m:r>
            <w:rPr>
              <w:rFonts w:ascii="Cambria Math" w:hAnsi="Cambria Math"/>
            </w:rPr>
            <m:t>=±ℏ</m:t>
          </m:r>
        </m:oMath>
      </m:oMathPara>
    </w:p>
    <w:p w14:paraId="58AE4973" w14:textId="6BA78CC4" w:rsidR="00277783" w:rsidRDefault="00504E23" w:rsidP="00277783">
      <w:pPr>
        <w:pStyle w:val="ListParagraph"/>
        <w:numPr>
          <w:ilvl w:val="0"/>
          <w:numId w:val="21"/>
        </w:numPr>
      </w:pPr>
      <w:r>
        <w:rPr>
          <w:b/>
        </w:rPr>
        <w:t>S:</w:t>
      </w:r>
      <w:r>
        <w:t xml:space="preserve"> </w:t>
      </w:r>
      <w:r w:rsidR="00153CC1">
        <w:t xml:space="preserve">Spin angular momentum. The </w:t>
      </w:r>
      <w:r w:rsidR="00153CC1">
        <w:rPr>
          <w:b/>
        </w:rPr>
        <w:t>magnitude</w:t>
      </w:r>
      <w:r w:rsidR="00153CC1">
        <w:t xml:space="preserve"> of spin angular momentum is given by:</w:t>
      </w:r>
      <w:r w:rsidR="00153CC1">
        <w:br/>
      </w:r>
      <w:r w:rsidR="00153CC1">
        <w:br/>
      </w:r>
      <m:oMathPara>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rad>
            <m:radPr>
              <m:degHide m:val="1"/>
              <m:ctrlPr>
                <w:rPr>
                  <w:rFonts w:ascii="Cambria Math" w:hAnsi="Cambria Math"/>
                  <w:i/>
                </w:rPr>
              </m:ctrlPr>
            </m:radPr>
            <m:deg/>
            <m:e>
              <m:r>
                <w:rPr>
                  <w:rFonts w:ascii="Cambria Math" w:hAnsi="Cambria Math"/>
                </w:rPr>
                <m:t>s(1+s)</m:t>
              </m:r>
            </m:e>
          </m:rad>
          <m:r>
            <w:rPr>
              <w:rFonts w:ascii="Cambria Math" w:hAnsi="Cambria Math"/>
            </w:rPr>
            <m:t>×ℏ</m:t>
          </m:r>
          <m:r>
            <m:rPr>
              <m:sty m:val="p"/>
            </m:rPr>
            <w:br/>
          </m:r>
        </m:oMath>
        <m:oMath>
          <m:r>
            <m:rPr>
              <m:sty m:val="p"/>
            </m:rPr>
            <w:br/>
          </m:r>
          <m:r>
            <m:rPr>
              <m:sty m:val="p"/>
            </m:rPr>
            <w:rPr>
              <w:rFonts w:ascii="Cambria Math" w:hAnsi="Cambria Math"/>
            </w:rPr>
            <m:t xml:space="preserve">The </m:t>
          </m:r>
        </m:oMath>
      </m:oMathPara>
      <w:r w:rsidR="008F2875">
        <w:rPr>
          <w:b/>
        </w:rPr>
        <w:t>z component</w:t>
      </w:r>
      <w:r w:rsidR="008F2875">
        <w:t xml:space="preserve"> of spin angular momentum on the other hand is given by:</w:t>
      </w:r>
      <w:r w:rsidR="008F2875">
        <w:br/>
      </w:r>
      <w:r w:rsidR="008F2875">
        <w:br/>
      </w:r>
      <m:oMathPara>
        <m:oMath>
          <m:r>
            <m:rPr>
              <m:sty m:val="bi"/>
            </m:rPr>
            <w:rPr>
              <w:rFonts w:ascii="Cambria Math" w:hAnsi="Cambria Math"/>
            </w:rPr>
            <w:lastRenderedPageBreak/>
            <m:t>S</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×ℏ= ±0.5ℏ</m:t>
          </m:r>
          <m:r>
            <m:rPr>
              <m:sty m:val="p"/>
            </m:rPr>
            <w:br/>
          </m:r>
        </m:oMath>
        <m:oMath>
          <m:r>
            <m:rPr>
              <m:sty m:val="p"/>
            </m:rPr>
            <w:br/>
          </m:r>
        </m:oMath>
      </m:oMathPara>
    </w:p>
    <w:p w14:paraId="4386DC92" w14:textId="67001A15" w:rsidR="002E7D0E" w:rsidRPr="002E7D0E" w:rsidRDefault="00321172" w:rsidP="002E7D0E">
      <w:pPr>
        <w:pStyle w:val="ListParagraph"/>
        <w:numPr>
          <w:ilvl w:val="0"/>
          <w:numId w:val="21"/>
        </w:numPr>
      </w:pPr>
      <w:r>
        <w:rPr>
          <w:b/>
        </w:rPr>
        <w:t xml:space="preserve">J: </w:t>
      </w:r>
      <w:r>
        <w:t>Total angular momentum</w:t>
      </w:r>
      <w:r w:rsidR="00850A3E">
        <w:t xml:space="preserve">. </w:t>
      </w:r>
      <w:r w:rsidR="00850A3E">
        <w:br/>
      </w:r>
      <w:r w:rsidR="00850A3E">
        <w:br/>
      </w:r>
      <m:oMathPara>
        <m:oMath>
          <m:r>
            <w:rPr>
              <w:rFonts w:ascii="Cambria Math" w:hAnsi="Cambria Math"/>
            </w:rPr>
            <m:t>J = L+S</m:t>
          </m:r>
          <m:r>
            <m:rPr>
              <m:sty m:val="p"/>
            </m:rPr>
            <w:br/>
          </m:r>
        </m:oMath>
      </m:oMathPara>
    </w:p>
    <w:p w14:paraId="458E2466" w14:textId="77777777" w:rsidR="002E7D0E" w:rsidRPr="002E7D0E" w:rsidRDefault="002E7D0E" w:rsidP="002E7D0E">
      <w:pPr>
        <w:pStyle w:val="ListParagraph"/>
        <w:numPr>
          <w:ilvl w:val="0"/>
          <w:numId w:val="21"/>
        </w:numPr>
      </w:pPr>
    </w:p>
    <w:p w14:paraId="2BE7634E" w14:textId="77777777" w:rsidR="00603F5B" w:rsidRDefault="00603F5B" w:rsidP="00A04476">
      <w:pPr>
        <w:pStyle w:val="Heading2"/>
      </w:pPr>
    </w:p>
    <w:p w14:paraId="2C1A5576" w14:textId="5D019A5B" w:rsidR="00643F6A" w:rsidRDefault="00A04476" w:rsidP="00A04476">
      <w:pPr>
        <w:pStyle w:val="Heading2"/>
      </w:pPr>
      <w:r>
        <w:t>Probability</w:t>
      </w:r>
    </w:p>
    <w:p w14:paraId="1FB635A5" w14:textId="77777777" w:rsidR="00F8500C" w:rsidRDefault="00F8500C" w:rsidP="00F8500C"/>
    <w:p w14:paraId="2C34C858" w14:textId="4509BFF1" w:rsidR="00F8500C" w:rsidRPr="00F8500C" w:rsidRDefault="00C6291A" w:rsidP="00F8500C">
      <m:oMathPara>
        <m:oMath>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e>
              </m:d>
            </m:e>
            <m:sup>
              <m:r>
                <w:rPr>
                  <w:rFonts w:ascii="Cambria Math" w:hAnsi="Cambria Math"/>
                </w:rPr>
                <m:t>2</m:t>
              </m:r>
            </m:sup>
          </m:sSup>
          <m:r>
            <m:rPr>
              <m:sty m:val="p"/>
            </m:rPr>
            <w:rPr>
              <w:rFonts w:ascii="Cambria Math" w:hAnsi="Cambria Math"/>
            </w:rPr>
            <w:br/>
          </m:r>
        </m:oMath>
        <m:oMath>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 xml:space="preserve"> dr</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e>
                  </m:d>
                </m:e>
                <m:sup>
                  <m:r>
                    <w:rPr>
                      <w:rFonts w:ascii="Cambria Math" w:hAnsi="Cambria Math"/>
                    </w:rPr>
                    <m:t>2</m:t>
                  </m:r>
                </m:sup>
              </m:sSup>
              <m:r>
                <w:rPr>
                  <w:rFonts w:ascii="Cambria Math" w:hAnsi="Cambria Math"/>
                </w:rPr>
                <m:t xml:space="preserve">dr </m:t>
              </m:r>
            </m:e>
          </m:nary>
          <m:r>
            <w:rPr>
              <w:rFonts w:ascii="Cambria Math" w:hAnsi="Cambria Math"/>
            </w:rPr>
            <m:t>=1</m:t>
          </m:r>
        </m:oMath>
      </m:oMathPara>
    </w:p>
    <w:p w14:paraId="784D8866" w14:textId="77777777" w:rsidR="00643F6A" w:rsidRDefault="00643F6A" w:rsidP="00A04476">
      <w:pPr>
        <w:pStyle w:val="Heading2"/>
      </w:pPr>
    </w:p>
    <w:p w14:paraId="484DAA98" w14:textId="094D5F4B" w:rsidR="00D52B4A" w:rsidRDefault="00C3751C" w:rsidP="00643F6A">
      <m:oMathPara>
        <m:oMath>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r>
                <w:rPr>
                  <w:rFonts w:ascii="Cambria Math" w:hAnsi="Cambria Math"/>
                </w:rPr>
                <m:t>ϕ</m:t>
              </m:r>
            </m:e>
          </m:d>
          <m:r>
            <m:rPr>
              <m:sty m:val="p"/>
            </m:rPr>
            <w:rPr>
              <w:rFonts w:ascii="Cambria Math" w:hAnsi="Cambria Math"/>
            </w:rPr>
            <m:t xml:space="preserve"> </m:t>
          </m:r>
          <m:r>
            <w:rPr>
              <w:rFonts w:ascii="Cambria Math" w:hAnsi="Cambria Math"/>
            </w:rPr>
            <m:t>dV</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ψ</m:t>
                  </m:r>
                  <m:d>
                    <m:dPr>
                      <m:ctrlPr>
                        <w:rPr>
                          <w:rFonts w:ascii="Cambria Math" w:hAnsi="Cambria Math"/>
                        </w:rPr>
                      </m:ctrlPr>
                    </m:dPr>
                    <m:e>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r>
                        <w:rPr>
                          <w:rFonts w:ascii="Cambria Math" w:hAnsi="Cambria Math"/>
                        </w:rPr>
                        <m:t>ϕ</m:t>
                      </m:r>
                    </m:e>
                  </m:d>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dV</m:t>
          </m:r>
          <m:r>
            <m:rPr>
              <m:sty m:val="p"/>
            </m:rPr>
            <w:br/>
          </m:r>
        </m:oMath>
      </m:oMathPara>
    </w:p>
    <w:p w14:paraId="0C5FD6A8" w14:textId="358D3182" w:rsidR="004B4EE3" w:rsidRDefault="00643F6A" w:rsidP="00D52B4A">
      <w:pPr>
        <w:pStyle w:val="ListParagraph"/>
        <w:numPr>
          <w:ilvl w:val="0"/>
          <w:numId w:val="21"/>
        </w:numPr>
      </w:pPr>
      <w:r>
        <w:t xml:space="preserve">This equation indicates that the </w:t>
      </w:r>
      <w:r w:rsidR="00334D06">
        <w:t xml:space="preserve">square of the </w:t>
      </w:r>
      <w:r w:rsidR="001B4033">
        <w:t xml:space="preserve">wavefunction is the probability density. </w:t>
      </w:r>
    </w:p>
    <w:p w14:paraId="5BB986A3" w14:textId="7CA9635A" w:rsidR="00377C11" w:rsidRPr="00BC721A" w:rsidRDefault="00377C11" w:rsidP="00D52B4A">
      <w:pPr>
        <w:pStyle w:val="ListParagraph"/>
        <w:numPr>
          <w:ilvl w:val="0"/>
          <w:numId w:val="21"/>
        </w:numPr>
      </w:pPr>
      <w:r>
        <w:t xml:space="preserve">As such, we may </w:t>
      </w:r>
      <w:r w:rsidR="005B2735">
        <w:t>write:</w:t>
      </w:r>
      <w:r w:rsidR="008F30F0">
        <w:br/>
      </w:r>
      <w:r w:rsidR="008F30F0">
        <w:br/>
      </w:r>
      <w:commentRangeStart w:id="15"/>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r,θ,ϕ</m:t>
                          </m:r>
                        </m:e>
                      </m:d>
                    </m:e>
                  </m:d>
                </m:e>
                <m:sup>
                  <m:r>
                    <w:rPr>
                      <w:rFonts w:ascii="Cambria Math" w:hAnsi="Cambria Math"/>
                    </w:rPr>
                    <m:t>2</m:t>
                  </m:r>
                </m:sup>
              </m:sSup>
              <m:r>
                <w:rPr>
                  <w:rFonts w:ascii="Cambria Math" w:hAnsi="Cambria Math"/>
                </w:rPr>
                <m:t xml:space="preserve"> dV</m:t>
              </m:r>
            </m:e>
          </m:nary>
          <m:r>
            <w:rPr>
              <w:rFonts w:ascii="Cambria Math" w:hAnsi="Cambria Math"/>
            </w:rPr>
            <m:t>=1</m:t>
          </m:r>
          <w:commentRangeEnd w:id="15"/>
          <m:r>
            <m:rPr>
              <m:sty m:val="p"/>
            </m:rPr>
            <w:rPr>
              <w:rStyle w:val="CommentReference"/>
            </w:rPr>
            <w:commentReference w:id="15"/>
          </m:r>
          <m:r>
            <m:rPr>
              <m:sty m:val="p"/>
            </m:rPr>
            <w:br/>
          </m:r>
        </m:oMath>
        <m:oMath>
          <m:r>
            <m:rPr>
              <m:sty m:val="p"/>
            </m:rPr>
            <w:br/>
          </m:r>
        </m:oMath>
        <m:oMath>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 xml:space="preserve"> dr </m:t>
              </m:r>
            </m:e>
          </m:nary>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π</m:t>
                  </m:r>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acc>
                        <m:accPr>
                          <m:chr m:val="⃗"/>
                          <m:ctrlPr>
                            <w:rPr>
                              <w:rFonts w:ascii="Cambria Math" w:hAnsi="Cambria Math"/>
                              <w:i/>
                            </w:rPr>
                          </m:ctrlPr>
                        </m:accPr>
                        <m:e>
                          <m:r>
                            <w:rPr>
                              <w:rFonts w:ascii="Cambria Math" w:hAnsi="Cambria Math"/>
                            </w:rPr>
                            <m:t>ψ</m:t>
                          </m:r>
                        </m:e>
                      </m:acc>
                      <m:r>
                        <w:rPr>
                          <w:rFonts w:ascii="Cambria Math" w:hAnsi="Cambria Math"/>
                        </w:rPr>
                        <m:t>×ψ×sinθ×</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dϕ dθ dr</m:t>
                      </m:r>
                    </m:e>
                  </m:nary>
                </m:e>
              </m:nary>
            </m:e>
          </m:nary>
          <m:r>
            <w:rPr>
              <w:rFonts w:ascii="Cambria Math" w:hAnsi="Cambria Math"/>
            </w:rPr>
            <m:t>=1</m:t>
          </m:r>
        </m:oMath>
      </m:oMathPara>
    </w:p>
    <w:p w14:paraId="0E2CF637" w14:textId="77777777" w:rsidR="00BC721A" w:rsidRDefault="00BC721A" w:rsidP="00BC721A"/>
    <w:p w14:paraId="28FC084F" w14:textId="2B4E9499" w:rsidR="008700F6" w:rsidRDefault="00725748" w:rsidP="00BC721A">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π</m:t>
                  </m:r>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acc>
                        <m:accPr>
                          <m:chr m:val="⃗"/>
                          <m:ctrlPr>
                            <w:rPr>
                              <w:rFonts w:ascii="Cambria Math" w:hAnsi="Cambria Math"/>
                              <w:i/>
                            </w:rPr>
                          </m:ctrlPr>
                        </m:accPr>
                        <m:e>
                          <m:r>
                            <w:rPr>
                              <w:rFonts w:ascii="Cambria Math" w:hAnsi="Cambria Math"/>
                            </w:rPr>
                            <m:t>ψ</m:t>
                          </m:r>
                        </m:e>
                      </m:acc>
                      <m:r>
                        <w:rPr>
                          <w:rFonts w:ascii="Cambria Math" w:hAnsi="Cambria Math"/>
                        </w:rPr>
                        <m:t>×ψ</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×sinθ dϕdθdr</m:t>
                      </m:r>
                    </m:e>
                  </m:nary>
                </m:e>
              </m:nary>
            </m:e>
          </m:nary>
        </m:oMath>
      </m:oMathPara>
    </w:p>
    <w:p w14:paraId="70AF6321" w14:textId="77777777" w:rsidR="00BC721A" w:rsidRDefault="00BC721A" w:rsidP="00BC721A"/>
    <w:p w14:paraId="137AE5F9" w14:textId="77777777" w:rsidR="00BC721A" w:rsidRDefault="00BC721A" w:rsidP="00BC721A"/>
    <w:p w14:paraId="2179CD49" w14:textId="58C5398B" w:rsidR="007B1C05" w:rsidRDefault="007B1C05" w:rsidP="007B1C05">
      <w:pPr>
        <w:pStyle w:val="Heading2"/>
      </w:pPr>
      <w:r>
        <w:t>Number of Electrons for each Orbital Quantum Number</w:t>
      </w:r>
    </w:p>
    <w:p w14:paraId="6CD53408" w14:textId="7C77E7D2" w:rsidR="00BC721A" w:rsidRDefault="00BC721A" w:rsidP="00BC721A">
      <w:r>
        <w:t xml:space="preserve">By the Pauli Exclusion principle, the number of electrons which can be in the state described by </w:t>
      </w:r>
      <w:r w:rsidR="00526EB2">
        <w:t>l, the orbital angular momentum number, is given by:</w:t>
      </w:r>
      <w:r w:rsidR="00526EB2">
        <w:br/>
      </w:r>
      <w:r w:rsidR="00526EB2">
        <w:br/>
      </w:r>
      <w:r w:rsidR="00526EB2">
        <w:br/>
      </w:r>
      <m:oMathPara>
        <m:oMath>
          <m:d>
            <m:dPr>
              <m:ctrlPr>
                <w:rPr>
                  <w:rFonts w:ascii="Cambria Math" w:hAnsi="Cambria Math"/>
                  <w:i/>
                </w:rPr>
              </m:ctrlPr>
            </m:dPr>
            <m:e>
              <m:r>
                <w:rPr>
                  <w:rFonts w:ascii="Cambria Math" w:hAnsi="Cambria Math"/>
                </w:rPr>
                <m:t>2l+1</m:t>
              </m:r>
            </m:e>
          </m:d>
          <m:r>
            <w:rPr>
              <w:rFonts w:ascii="Cambria Math" w:hAnsi="Cambria Math"/>
            </w:rPr>
            <m:t>×2=4l+2</m:t>
          </m:r>
          <m:r>
            <m:rPr>
              <m:sty m:val="p"/>
            </m:rPr>
            <w:br/>
          </m:r>
        </m:oMath>
        <m:oMath>
          <m:r>
            <m:rPr>
              <m:sty m:val="p"/>
            </m:rPr>
            <w:br/>
          </m:r>
          <m:r>
            <m:rPr>
              <m:sty m:val="p"/>
            </m:rPr>
            <w:rPr>
              <w:rFonts w:ascii="Cambria Math" w:hAnsi="Cambria Math"/>
            </w:rPr>
            <m:t xml:space="preserve">This is because for a given l, we know that the </m:t>
          </m:r>
        </m:oMath>
      </m:oMathPara>
      <w:r w:rsidR="008F6F0C">
        <w:t xml:space="preserve">number of </w:t>
      </w:r>
      <w:r w:rsidR="00FE02E2">
        <w:t>possible m</w:t>
      </w:r>
      <w:r w:rsidR="00FE02E2">
        <w:rPr>
          <w:vertAlign w:val="subscript"/>
        </w:rPr>
        <w:t>l</w:t>
      </w:r>
      <w:r w:rsidR="00A5452D">
        <w:t xml:space="preserve"> values is </w:t>
      </w:r>
      <w:r w:rsidR="00E33DA3">
        <w:t xml:space="preserve">2l+1, </w:t>
      </w:r>
      <w:r w:rsidR="00AD0D12">
        <w:t xml:space="preserve">but furthermore, because Pauli’s Exclusion Principle states that </w:t>
      </w:r>
      <w:r w:rsidR="00443C6F">
        <w:t xml:space="preserve">no two electrons can have the same set of quantum numbers (n, l, ml, s, ms), </w:t>
      </w:r>
      <w:r w:rsidR="00396801">
        <w:t>for each ml</w:t>
      </w:r>
      <w:r w:rsidR="00912D7D">
        <w:t xml:space="preserve">, there can only be two ms values (0.5 and -0.5). </w:t>
      </w:r>
    </w:p>
    <w:p w14:paraId="6208B707" w14:textId="77777777" w:rsidR="0099594E" w:rsidRDefault="0099594E" w:rsidP="00BC721A"/>
    <w:p w14:paraId="03626EE0" w14:textId="570A6BCA" w:rsidR="0099594E" w:rsidRDefault="0099594E" w:rsidP="00BC721A"/>
    <w:p w14:paraId="45D6130D" w14:textId="40A5BE6D" w:rsidR="005C3D4A" w:rsidRDefault="005C3D4A" w:rsidP="00BC721A"/>
    <w:p w14:paraId="31873A3C" w14:textId="36975EDF" w:rsidR="005C3D4A" w:rsidRDefault="005C3D4A" w:rsidP="005C3D4A">
      <w:pPr>
        <w:pStyle w:val="Heading1"/>
      </w:pPr>
      <w:r>
        <w:t>Radial Probability Densities</w:t>
      </w:r>
    </w:p>
    <w:p w14:paraId="681F6B99" w14:textId="67C71914" w:rsidR="005C3D4A" w:rsidRDefault="005C3D4A" w:rsidP="005C3D4A"/>
    <w:p w14:paraId="3394A9FA" w14:textId="1FE6A230" w:rsidR="008A6E01" w:rsidRPr="006202C4" w:rsidRDefault="00802314" w:rsidP="005C3D4A">
      <w:pPr>
        <w:rPr>
          <w:b/>
        </w:rPr>
      </w:pPr>
      <m:oMathPara>
        <m:oMath>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π</m:t>
                  </m:r>
                </m:sup>
                <m:e>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e>
                          </m:d>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×sinθ dϕ</m:t>
                      </m:r>
                    </m:e>
                  </m:nary>
                  <m:r>
                    <w:rPr>
                      <w:rFonts w:ascii="Cambria Math" w:hAnsi="Cambria Math"/>
                    </w:rPr>
                    <m:t>dθ</m:t>
                  </m:r>
                </m:e>
              </m:nary>
              <m:r>
                <w:rPr>
                  <w:rFonts w:ascii="Cambria Math" w:hAnsi="Cambria Math"/>
                </w:rPr>
                <m:t xml:space="preserve"> dr</m:t>
              </m:r>
            </m:e>
          </m:nary>
          <m:r>
            <w:br/>
          </m:r>
          <m:r>
            <w:br/>
            <w:t xml:space="preserve">Note: This is really just the triple integral evaluated for spherical coordinates, where </w:t>
          </m:r>
          <m:r>
            <w:rPr>
              <w:rFonts w:ascii="Cambria Math" w:hAnsi="Cambria Math"/>
            </w:rPr>
            <m:t>f(r, θ,ϕ)</m:t>
          </m:r>
        </m:oMath>
      </m:oMathPara>
      <w:r w:rsidR="007E69DE">
        <w:t xml:space="preserve"> is given by th</w:t>
      </w:r>
      <w:r w:rsidR="005A2BCF">
        <w:t xml:space="preserve">e </w:t>
      </w:r>
      <w:r w:rsidR="00A3236E">
        <w:t xml:space="preserve">wavefunction. </w:t>
      </w:r>
      <w:r w:rsidR="001A3C70">
        <w:t xml:space="preserve">However, </w:t>
      </w:r>
      <w:r w:rsidR="00AD1141">
        <w:t>in th</w:t>
      </w:r>
      <w:r w:rsidR="00BC2410">
        <w:t xml:space="preserve">is version, </w:t>
      </w:r>
      <w:r w:rsidR="006E4BB4">
        <w:t xml:space="preserve">they’ve switched </w:t>
      </w:r>
      <m:oMath>
        <m:r>
          <w:rPr>
            <w:rFonts w:ascii="Cambria Math" w:hAnsi="Cambria Math"/>
          </w:rPr>
          <m:t>θ and ϕ</m:t>
        </m:r>
      </m:oMath>
      <w:r w:rsidR="007446CF">
        <w:t xml:space="preserve"> </w:t>
      </w:r>
      <w:r w:rsidR="00B97DDA">
        <w:t xml:space="preserve">in terms of what you would normally see in units such as MATH1011. </w:t>
      </w:r>
      <w:r w:rsidR="00F57132">
        <w:t xml:space="preserve">The MATH1011 </w:t>
      </w:r>
      <w:r w:rsidR="00BA54D9">
        <w:t>version of this equation would be:</w:t>
      </w:r>
      <w:r w:rsidR="00BA54D9">
        <w:br/>
      </w:r>
      <w:r w:rsidR="00BA54D9">
        <w:br/>
      </w:r>
      <m:oMathPara>
        <m:oMath>
          <m:r>
            <w:rPr>
              <w:rFonts w:ascii="Cambria Math" w:hAnsi="Cambria Math"/>
              <w:vertAlign w:val="subscript"/>
            </w:rPr>
            <m:t>P</m:t>
          </m:r>
          <m:d>
            <m:dPr>
              <m:ctrlPr>
                <w:rPr>
                  <w:rFonts w:ascii="Cambria Math" w:hAnsi="Cambria Math"/>
                  <w:i/>
                  <w:vertAlign w:val="subscript"/>
                </w:rPr>
              </m:ctrlPr>
            </m:dPr>
            <m:e>
              <m:r>
                <w:rPr>
                  <w:rFonts w:ascii="Cambria Math" w:hAnsi="Cambria Math"/>
                  <w:vertAlign w:val="subscript"/>
                </w:rPr>
                <m:t>r</m:t>
              </m:r>
            </m:e>
          </m:d>
          <m:r>
            <w:rPr>
              <w:rFonts w:ascii="Cambria Math" w:hAnsi="Cambria Math"/>
              <w:vertAlign w:val="subscript"/>
            </w:rPr>
            <m:t xml:space="preserve">= </m:t>
          </m:r>
          <m:nary>
            <m:naryPr>
              <m:limLoc m:val="undOvr"/>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m:t>
              </m:r>
            </m:sup>
            <m:e>
              <m:nary>
                <m:naryPr>
                  <m:limLoc m:val="undOvr"/>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π</m:t>
                  </m:r>
                </m:sup>
                <m:e>
                  <m:nary>
                    <m:naryPr>
                      <m:limLoc m:val="undOvr"/>
                      <m:ctrlPr>
                        <w:rPr>
                          <w:rFonts w:ascii="Cambria Math" w:hAnsi="Cambria Math"/>
                          <w:i/>
                          <w:vertAlign w:val="subscript"/>
                        </w:rPr>
                      </m:ctrlPr>
                    </m:naryPr>
                    <m:sub>
                      <m:r>
                        <w:rPr>
                          <w:rFonts w:ascii="Cambria Math" w:hAnsi="Cambria Math"/>
                          <w:vertAlign w:val="subscript"/>
                        </w:rPr>
                        <m:t>0</m:t>
                      </m:r>
                    </m:sub>
                    <m:sup>
                      <m:r>
                        <w:rPr>
                          <w:rFonts w:ascii="Cambria Math" w:hAnsi="Cambria Math"/>
                          <w:vertAlign w:val="subscript"/>
                        </w:rPr>
                        <m:t>2π</m:t>
                      </m:r>
                    </m:sup>
                    <m:e>
                      <m:sSup>
                        <m:sSupPr>
                          <m:ctrlPr>
                            <w:rPr>
                              <w:rFonts w:ascii="Cambria Math" w:hAnsi="Cambria Math"/>
                              <w:i/>
                              <w:vertAlign w:val="subscript"/>
                            </w:rPr>
                          </m:ctrlPr>
                        </m:sSupPr>
                        <m:e>
                          <m:d>
                            <m:dPr>
                              <m:begChr m:val="|"/>
                              <m:endChr m:val="|"/>
                              <m:ctrlPr>
                                <w:rPr>
                                  <w:rFonts w:ascii="Cambria Math" w:hAnsi="Cambria Math"/>
                                  <w:i/>
                                  <w:vertAlign w:val="subscript"/>
                                </w:rPr>
                              </m:ctrlPr>
                            </m:dPr>
                            <m:e>
                              <m:r>
                                <w:rPr>
                                  <w:rFonts w:ascii="Cambria Math" w:hAnsi="Cambria Math"/>
                                  <w:vertAlign w:val="subscript"/>
                                </w:rPr>
                                <m:t>ψ</m:t>
                              </m:r>
                            </m:e>
                          </m:d>
                        </m:e>
                        <m:sup>
                          <m:r>
                            <w:rPr>
                              <w:rFonts w:ascii="Cambria Math" w:hAnsi="Cambria Math"/>
                              <w:vertAlign w:val="subscript"/>
                            </w:rPr>
                            <m:t>2</m:t>
                          </m:r>
                        </m:sup>
                      </m:sSup>
                      <m:r>
                        <w:rPr>
                          <w:rFonts w:ascii="Cambria Math" w:hAnsi="Cambria Math"/>
                          <w:vertAlign w:val="subscript"/>
                        </w:rPr>
                        <m:t>×4π</m:t>
                      </m:r>
                      <m:sSup>
                        <m:sSupPr>
                          <m:ctrlPr>
                            <w:rPr>
                              <w:rFonts w:ascii="Cambria Math" w:hAnsi="Cambria Math"/>
                              <w:i/>
                              <w:vertAlign w:val="subscript"/>
                            </w:rPr>
                          </m:ctrlPr>
                        </m:sSupPr>
                        <m:e>
                          <m:r>
                            <w:rPr>
                              <w:rFonts w:ascii="Cambria Math" w:hAnsi="Cambria Math"/>
                              <w:vertAlign w:val="subscript"/>
                            </w:rPr>
                            <m:t>r</m:t>
                          </m:r>
                        </m:e>
                        <m:sup>
                          <m:r>
                            <w:rPr>
                              <w:rFonts w:ascii="Cambria Math" w:hAnsi="Cambria Math"/>
                              <w:vertAlign w:val="subscript"/>
                            </w:rPr>
                            <m:t>2</m:t>
                          </m:r>
                        </m:sup>
                      </m:sSup>
                      <m:r>
                        <w:rPr>
                          <w:rFonts w:ascii="Cambria Math" w:hAnsi="Cambria Math"/>
                          <w:vertAlign w:val="subscript"/>
                        </w:rPr>
                        <m:t>×sinϕ dθ</m:t>
                      </m:r>
                    </m:e>
                  </m:nary>
                  <m:r>
                    <w:rPr>
                      <w:rFonts w:ascii="Cambria Math" w:hAnsi="Cambria Math"/>
                      <w:vertAlign w:val="subscript"/>
                    </w:rPr>
                    <m:t xml:space="preserve"> dϕ</m:t>
                  </m:r>
                </m:e>
              </m:nary>
              <m:r>
                <w:rPr>
                  <w:rFonts w:ascii="Cambria Math" w:hAnsi="Cambria Math"/>
                  <w:vertAlign w:val="subscript"/>
                </w:rPr>
                <m:t xml:space="preserve"> dr</m:t>
              </m:r>
            </m:e>
          </m:nary>
          <m:r>
            <w:rPr>
              <w:vertAlign w:val="subscript"/>
            </w:rPr>
            <w:br/>
          </m:r>
          <m:r>
            <w:rPr>
              <w:vertAlign w:val="subscript"/>
            </w:rPr>
            <w:br/>
          </m:r>
          <m:r>
            <w:rPr>
              <w:vertAlign w:val="subscript"/>
            </w:rPr>
            <w:br/>
          </m:r>
        </m:oMath>
      </m:oMathPara>
      <w:r w:rsidR="006202C4">
        <w:rPr>
          <w:b/>
        </w:rPr>
        <w:t>Graphs of Radial Probability Densities</w:t>
      </w:r>
    </w:p>
    <w:p w14:paraId="2B9BAAD1" w14:textId="4AFCF9BB" w:rsidR="005C3D4A" w:rsidRDefault="005C3D4A" w:rsidP="00BC721A"/>
    <w:p w14:paraId="6605675A" w14:textId="785AE187" w:rsidR="006A2937" w:rsidRDefault="006A2937" w:rsidP="00BC721A"/>
    <w:p w14:paraId="518ADF38" w14:textId="57A245D4" w:rsidR="006A2937" w:rsidRDefault="006A2937" w:rsidP="00BC721A"/>
    <w:p w14:paraId="075DB1BB" w14:textId="32ECC929" w:rsidR="006A2937" w:rsidRDefault="006A2937" w:rsidP="00BC721A">
      <w:r>
        <w:rPr>
          <w:noProof/>
        </w:rPr>
        <w:drawing>
          <wp:inline distT="0" distB="0" distL="0" distR="0" wp14:anchorId="20B382B3" wp14:editId="206518FC">
            <wp:extent cx="5727700" cy="387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1s.gif"/>
                    <pic:cNvPicPr/>
                  </pic:nvPicPr>
                  <pic:blipFill>
                    <a:blip r:embed="rId12">
                      <a:extLst>
                        <a:ext uri="{28A0092B-C50C-407E-A947-70E740481C1C}">
                          <a14:useLocalDpi xmlns:a14="http://schemas.microsoft.com/office/drawing/2010/main" val="0"/>
                        </a:ext>
                      </a:extLst>
                    </a:blip>
                    <a:stretch>
                      <a:fillRect/>
                    </a:stretch>
                  </pic:blipFill>
                  <pic:spPr>
                    <a:xfrm>
                      <a:off x="0" y="0"/>
                      <a:ext cx="5727700" cy="3876040"/>
                    </a:xfrm>
                    <a:prstGeom prst="rect">
                      <a:avLst/>
                    </a:prstGeom>
                  </pic:spPr>
                </pic:pic>
              </a:graphicData>
            </a:graphic>
          </wp:inline>
        </w:drawing>
      </w:r>
    </w:p>
    <w:p w14:paraId="40EE0861" w14:textId="77777777" w:rsidR="00D314FF" w:rsidRDefault="00D314FF" w:rsidP="00BC721A"/>
    <w:p w14:paraId="7729FF48" w14:textId="0DBD6547" w:rsidR="003355B0" w:rsidRDefault="000F3AFE" w:rsidP="003355B0">
      <w:pPr>
        <w:pStyle w:val="ListParagraph"/>
        <w:numPr>
          <w:ilvl w:val="0"/>
          <w:numId w:val="21"/>
        </w:numPr>
      </w:pPr>
      <w:r>
        <w:t xml:space="preserve">The number of anti-nodes (maximums) </w:t>
      </w:r>
      <w:r w:rsidR="00FD3422">
        <w:t xml:space="preserve">for each graph </w:t>
      </w:r>
      <w:r w:rsidR="00731957">
        <w:t xml:space="preserve">is </w:t>
      </w:r>
      <w:r w:rsidR="0010320C">
        <w:t xml:space="preserve">given by </w:t>
      </w:r>
      <m:oMath>
        <m:r>
          <w:rPr>
            <w:rFonts w:ascii="Cambria Math" w:hAnsi="Cambria Math"/>
          </w:rPr>
          <m:t>n-l</m:t>
        </m:r>
      </m:oMath>
      <w:r w:rsidR="0010320C">
        <w:t xml:space="preserve">. </w:t>
      </w:r>
    </w:p>
    <w:p w14:paraId="35E30CB1" w14:textId="168DD0FC" w:rsidR="00CB4868" w:rsidRDefault="00CB4868" w:rsidP="003355B0">
      <w:pPr>
        <w:pStyle w:val="ListParagraph"/>
        <w:numPr>
          <w:ilvl w:val="0"/>
          <w:numId w:val="21"/>
        </w:numPr>
      </w:pPr>
      <w:r>
        <w:lastRenderedPageBreak/>
        <w:t>What this tells us is that</w:t>
      </w:r>
      <w:r w:rsidR="00637883">
        <w:t>, as explained below (in the section called “</w:t>
      </w:r>
      <w:hyperlink w:anchor="Binding Energy" w:history="1">
        <w:r w:rsidR="00637883" w:rsidRPr="00043B1C">
          <w:rPr>
            <w:rStyle w:val="Hyperlink"/>
          </w:rPr>
          <w:t>Binding Energy</w:t>
        </w:r>
      </w:hyperlink>
      <w:r w:rsidR="00637883">
        <w:t>”</w:t>
      </w:r>
      <w:r w:rsidR="00043B1C">
        <w:t xml:space="preserve">), </w:t>
      </w:r>
      <w:r w:rsidR="00A37BF5">
        <w:t xml:space="preserve">for a given term symbol </w:t>
      </w:r>
      <m:oMath>
        <m:sSup>
          <m:sSupPr>
            <m:ctrlPr>
              <w:rPr>
                <w:rFonts w:ascii="Cambria Math" w:hAnsi="Cambria Math"/>
                <w:i/>
              </w:rPr>
            </m:ctrlPr>
          </m:sSupPr>
          <m:e>
            <m:r>
              <w:rPr>
                <w:rFonts w:ascii="Cambria Math" w:hAnsi="Cambria Math"/>
              </w:rPr>
              <m:t>n</m:t>
            </m:r>
          </m:e>
          <m:sup>
            <m:r>
              <w:rPr>
                <w:rFonts w:ascii="Cambria Math" w:hAnsi="Cambria Math"/>
              </w:rPr>
              <m:t>s</m:t>
            </m:r>
          </m:sup>
        </m:sSup>
        <m:r>
          <w:rPr>
            <w:rFonts w:ascii="Cambria Math" w:hAnsi="Cambria Math"/>
          </w:rPr>
          <m:t>l</m:t>
        </m:r>
      </m:oMath>
      <w:r w:rsidR="00B206CF">
        <w:t xml:space="preserve">, representing the quantum state of the </w:t>
      </w:r>
      <w:r w:rsidR="00BD075E">
        <w:t xml:space="preserve">outer electron, the screening charge </w:t>
      </w:r>
      <w:r w:rsidR="00647B36">
        <w:t xml:space="preserve">approaches perfection (ie, becomes larger) </w:t>
      </w:r>
      <w:r w:rsidR="00A12958">
        <w:t xml:space="preserve">as </w:t>
      </w:r>
      <m:oMath>
        <m:r>
          <w:rPr>
            <w:rFonts w:ascii="Cambria Math" w:hAnsi="Cambria Math"/>
          </w:rPr>
          <m:t>n→∞</m:t>
        </m:r>
      </m:oMath>
      <w:r w:rsidR="00D06A76">
        <w:t xml:space="preserve">. </w:t>
      </w:r>
    </w:p>
    <w:p w14:paraId="59972358" w14:textId="778A8119" w:rsidR="005D4F33" w:rsidRDefault="005D4F33" w:rsidP="003355B0">
      <w:pPr>
        <w:pStyle w:val="ListParagraph"/>
        <w:numPr>
          <w:ilvl w:val="0"/>
          <w:numId w:val="21"/>
        </w:numPr>
      </w:pPr>
      <w:r>
        <w:t>This is because</w:t>
      </w:r>
      <w:r w:rsidR="00C340DB">
        <w:t xml:space="preserve"> as we increase </w:t>
      </w:r>
      <w:r w:rsidR="00C340DB">
        <w:rPr>
          <w:i/>
        </w:rPr>
        <w:t>n</w:t>
      </w:r>
      <w:r w:rsidR="00C340DB">
        <w:t xml:space="preserve">, </w:t>
      </w:r>
      <w:r w:rsidR="00683AC9">
        <w:t xml:space="preserve">our graph of the RPD moves further out from the </w:t>
      </w:r>
      <w:r w:rsidR="00155438">
        <w:t xml:space="preserve">radial probability densities </w:t>
      </w:r>
      <w:r w:rsidR="00C63D6B">
        <w:t xml:space="preserve">of the inner electrons, </w:t>
      </w:r>
      <w:r w:rsidR="008968BE">
        <w:t>which means</w:t>
      </w:r>
      <w:r w:rsidR="00030037">
        <w:t xml:space="preserve"> we are less likely to be found in the Gaussian sphere </w:t>
      </w:r>
      <w:r w:rsidR="000850A6">
        <w:t>containing the inner electrons</w:t>
      </w:r>
      <w:r w:rsidR="00DD724A">
        <w:t xml:space="preserve">. </w:t>
      </w:r>
    </w:p>
    <w:p w14:paraId="17878B6E" w14:textId="4E142437" w:rsidR="00D04987" w:rsidRDefault="0080290D" w:rsidP="003355B0">
      <w:pPr>
        <w:pStyle w:val="ListParagraph"/>
        <w:numPr>
          <w:ilvl w:val="0"/>
          <w:numId w:val="21"/>
        </w:numPr>
      </w:pPr>
      <w:r>
        <w:t xml:space="preserve">We also approach perfect screening for a given </w:t>
      </w:r>
      <w:r>
        <w:rPr>
          <w:i/>
        </w:rPr>
        <w:t>n</w:t>
      </w:r>
      <w:r>
        <w:t xml:space="preserve"> value </w:t>
      </w:r>
      <w:r w:rsidR="00B16163">
        <w:t xml:space="preserve">as </w:t>
      </w:r>
      <m:oMath>
        <m:r>
          <w:rPr>
            <w:rFonts w:ascii="Cambria Math" w:hAnsi="Cambria Math"/>
          </w:rPr>
          <m:t>l→∞</m:t>
        </m:r>
      </m:oMath>
      <w:r w:rsidR="00B16163">
        <w:t xml:space="preserve">. </w:t>
      </w:r>
      <w:r w:rsidR="00C3317C">
        <w:t xml:space="preserve">From the graph, this is represented by the fact that as </w:t>
      </w:r>
      <w:r w:rsidR="00C3317C">
        <w:rPr>
          <w:i/>
        </w:rPr>
        <w:t>l</w:t>
      </w:r>
      <w:r w:rsidR="00C3317C">
        <w:t xml:space="preserve"> increases, </w:t>
      </w:r>
      <w:r w:rsidR="0013698A">
        <w:t xml:space="preserve">the number of antinodes decreases, which again decreases the probability that the </w:t>
      </w:r>
      <w:r w:rsidR="00FF3AAF">
        <w:t xml:space="preserve">outer electron is found within the Gaussian sphere containing the </w:t>
      </w:r>
      <w:r w:rsidR="00CC3D92">
        <w:t xml:space="preserve">inner electrons. </w:t>
      </w:r>
      <w:bookmarkStart w:id="16" w:name="_GoBack"/>
      <w:bookmarkEnd w:id="16"/>
      <w:r w:rsidR="00AE7E11">
        <w:t xml:space="preserve"> </w:t>
      </w:r>
    </w:p>
    <w:p w14:paraId="097DA618" w14:textId="345997F3" w:rsidR="006A2937" w:rsidRDefault="006A2937" w:rsidP="00BC721A"/>
    <w:p w14:paraId="6C2705B7" w14:textId="77777777" w:rsidR="006A2937" w:rsidRDefault="006A2937" w:rsidP="00BC721A"/>
    <w:p w14:paraId="724426FE" w14:textId="709C1716" w:rsidR="0099594E" w:rsidRDefault="0099594E" w:rsidP="0099594E">
      <w:pPr>
        <w:pStyle w:val="Heading1"/>
      </w:pPr>
      <w:r>
        <w:t>Binding Energy</w:t>
      </w:r>
    </w:p>
    <w:p w14:paraId="2B7A5716" w14:textId="77777777" w:rsidR="004F040B" w:rsidRDefault="004F040B" w:rsidP="004F040B"/>
    <w:p w14:paraId="0F6BA842" w14:textId="77777777" w:rsidR="004F040B" w:rsidRDefault="004F040B" w:rsidP="004F040B"/>
    <w:p w14:paraId="3022A779" w14:textId="781B87A8" w:rsidR="004F040B" w:rsidRPr="004F040B" w:rsidRDefault="004F040B" w:rsidP="004F040B">
      <w:r>
        <w:t xml:space="preserve">Binding energy </w:t>
      </w:r>
      <w:r w:rsidR="00891482">
        <w:t xml:space="preserve">refers to the total energy required </w:t>
      </w:r>
      <w:r w:rsidR="003623CC">
        <w:t>to</w:t>
      </w:r>
      <w:r w:rsidR="00891482">
        <w:t xml:space="preserve"> disassemble a </w:t>
      </w:r>
      <w:r w:rsidR="003623CC">
        <w:t xml:space="preserve">nucleus into its components. </w:t>
      </w:r>
      <w:r w:rsidR="005C0774">
        <w:t xml:space="preserve">Binding energy increases as </w:t>
      </w:r>
      <w:r w:rsidR="00BE50BC">
        <w:t xml:space="preserve">energy is released when a </w:t>
      </w:r>
      <w:r w:rsidR="00E6531D">
        <w:t xml:space="preserve">nucleus is formed. </w:t>
      </w:r>
      <w:r w:rsidR="004D46CB">
        <w:t xml:space="preserve">When nucleons </w:t>
      </w:r>
      <w:r w:rsidR="00A121EE">
        <w:t xml:space="preserve">form </w:t>
      </w:r>
      <w:r w:rsidR="00696D8C">
        <w:t>a nucleus, t</w:t>
      </w:r>
      <w:r w:rsidR="001C2D24">
        <w:t xml:space="preserve">hey lose a small amount of mass. </w:t>
      </w:r>
      <w:r w:rsidR="0008321E">
        <w:t xml:space="preserve">This mass loss </w:t>
      </w:r>
      <w:r w:rsidR="003761E7">
        <w:t xml:space="preserve">must be released as </w:t>
      </w:r>
      <w:r w:rsidR="008870CB">
        <w:t xml:space="preserve">particle energy, such as EM radiation, </w:t>
      </w:r>
      <w:r w:rsidR="00E2744C">
        <w:t xml:space="preserve">gamma radiation, or the kinetic energy of an ejected particle. </w:t>
      </w:r>
    </w:p>
    <w:p w14:paraId="3B98D124" w14:textId="77777777" w:rsidR="0099594E" w:rsidRDefault="0099594E" w:rsidP="0099594E"/>
    <w:p w14:paraId="77C9E966" w14:textId="180BEE7C" w:rsidR="003F226C" w:rsidRDefault="00C64A21" w:rsidP="0099594E">
      <w:r>
        <w:t xml:space="preserve">To get the screening charge to as near perfect as possible, we require that </w:t>
      </w:r>
      <w:r w:rsidR="000B193C">
        <w:t xml:space="preserve">we have the maximum orbital quantum number for a given </w:t>
      </w:r>
      <w:r w:rsidR="00E4631E">
        <w:t xml:space="preserve">principle quantum number. </w:t>
      </w:r>
    </w:p>
    <w:p w14:paraId="1CC8CB6A" w14:textId="77777777" w:rsidR="003F226C" w:rsidRDefault="003F226C" w:rsidP="0099594E"/>
    <w:p w14:paraId="5E30561B" w14:textId="6BCC2F4A" w:rsidR="003F226C" w:rsidRDefault="003F226C" w:rsidP="0099594E">
      <w:r>
        <w:t xml:space="preserve">This is because by the Radial Probability Density function, as we increase the </w:t>
      </w:r>
      <w:r w:rsidR="008F13D5">
        <w:t xml:space="preserve">principle quantum number, the </w:t>
      </w:r>
      <w:r w:rsidR="00F57302">
        <w:t xml:space="preserve">probability distribution for the outermost electron goes out further and further </w:t>
      </w:r>
      <w:r w:rsidR="00224544">
        <w:t xml:space="preserve">from the </w:t>
      </w:r>
      <w:r w:rsidR="00BC3139">
        <w:t xml:space="preserve">probability distributions of the </w:t>
      </w:r>
      <w:r w:rsidR="00C57763">
        <w:t xml:space="preserve">inner electrons. </w:t>
      </w:r>
      <w:r w:rsidR="00976B63">
        <w:t xml:space="preserve">This means that there is a decreasing likelihood that the </w:t>
      </w:r>
      <w:r w:rsidR="00735ABA">
        <w:t>electron will be found inside a gaussian sphere also containing the inner electrons.</w:t>
      </w:r>
      <w:r w:rsidR="00AE559E">
        <w:t xml:space="preserve"> This means that </w:t>
      </w:r>
      <w:r w:rsidR="00F5417A">
        <w:t xml:space="preserve">the net charge </w:t>
      </w:r>
      <w:r w:rsidR="005430E9">
        <w:t xml:space="preserve">exerting a force on the outermost electron will become a better approximation of </w:t>
      </w:r>
      <m:oMath>
        <m:r>
          <w:rPr>
            <w:rFonts w:ascii="Cambria Math" w:hAnsi="Cambria Math"/>
          </w:rPr>
          <m:t>Z-no.inner e</m:t>
        </m:r>
      </m:oMath>
      <w:r w:rsidR="00DD3BC7">
        <w:t xml:space="preserve">. </w:t>
      </w:r>
      <w:r w:rsidR="00735ABA">
        <w:t xml:space="preserve"> </w:t>
      </w:r>
      <w:r w:rsidR="007D2F41">
        <w:t xml:space="preserve">Hence, </w:t>
      </w:r>
      <w:r w:rsidR="003F286E">
        <w:t xml:space="preserve">we approach </w:t>
      </w:r>
      <w:r w:rsidR="008003CD">
        <w:t xml:space="preserve">perfect screening as our principle quantum number increases. However, </w:t>
      </w:r>
      <w:r w:rsidR="00723C9F">
        <w:t xml:space="preserve">the number of peaks </w:t>
      </w:r>
      <w:r w:rsidR="00B44944">
        <w:t xml:space="preserve">associated with the </w:t>
      </w:r>
      <w:r w:rsidR="00AE520F">
        <w:t>principle quantum number also increases, and for low orbital numbers, this actually puts the outermost electron at a greater probability of being inside the Gaussian sphere</w:t>
      </w:r>
      <w:r w:rsidR="00C75A68">
        <w:t xml:space="preserve"> containing the </w:t>
      </w:r>
      <w:r w:rsidR="00613908">
        <w:t xml:space="preserve">inner electrons, and therefore reduces the probability of </w:t>
      </w:r>
      <w:r w:rsidR="00360F51">
        <w:t xml:space="preserve">perfect screening. </w:t>
      </w:r>
      <w:r w:rsidR="0080399F">
        <w:t xml:space="preserve">Therefore, since the number of peaks is given by </w:t>
      </w:r>
      <m:oMath>
        <m:r>
          <w:rPr>
            <w:rFonts w:ascii="Cambria Math" w:hAnsi="Cambria Math"/>
          </w:rPr>
          <m:t>n-l</m:t>
        </m:r>
      </m:oMath>
      <w:r w:rsidR="0080399F">
        <w:t xml:space="preserve">, </w:t>
      </w:r>
      <w:r w:rsidR="001D5D59">
        <w:t xml:space="preserve">we can </w:t>
      </w:r>
      <w:r w:rsidR="001226AB">
        <w:t xml:space="preserve">approach perfect screening as </w:t>
      </w:r>
      <w:r w:rsidR="006A1893">
        <w:t xml:space="preserve">our orbital number increases. </w:t>
      </w:r>
    </w:p>
    <w:p w14:paraId="59FBC29F" w14:textId="77777777" w:rsidR="004F040B" w:rsidRDefault="004F040B" w:rsidP="0099594E"/>
    <w:p w14:paraId="2A6623DB" w14:textId="77777777" w:rsidR="004F040B" w:rsidRDefault="004F040B" w:rsidP="0099594E"/>
    <w:p w14:paraId="028DBF7A" w14:textId="77777777" w:rsidR="00506344" w:rsidRDefault="00506344" w:rsidP="0099594E"/>
    <w:p w14:paraId="20B408C7" w14:textId="62E58FA0" w:rsidR="00506344" w:rsidRDefault="002D4348" w:rsidP="002D4348">
      <w:pPr>
        <w:pStyle w:val="Heading1"/>
      </w:pPr>
      <w:r>
        <w:t>Term Symbols vs Electron Configurations</w:t>
      </w:r>
    </w:p>
    <w:p w14:paraId="3B54D4E8" w14:textId="6C79D9FF" w:rsidR="00685F98" w:rsidRDefault="00685F98" w:rsidP="00685F98">
      <w:r>
        <w:t>For multi-electron atoms</w:t>
      </w:r>
    </w:p>
    <w:p w14:paraId="1E4231B6" w14:textId="0B511BDE" w:rsidR="00685F98" w:rsidRPr="00685F98" w:rsidRDefault="00685F98" w:rsidP="00685F98">
      <w:pPr>
        <w:pStyle w:val="ListParagraph"/>
        <w:numPr>
          <w:ilvl w:val="0"/>
          <w:numId w:val="21"/>
        </w:numPr>
      </w:pPr>
      <w:r>
        <w:t xml:space="preserve">For </w:t>
      </w:r>
      <w:r w:rsidR="008E24A1">
        <w:t xml:space="preserve">Electron configurations, this means that we write out all the electrons in their </w:t>
      </w:r>
      <w:r w:rsidR="00216F02">
        <w:t>respective shells</w:t>
      </w:r>
      <w:r w:rsidR="00A149E3">
        <w:t xml:space="preserve">, accounting for the principal quantum number and </w:t>
      </w:r>
      <w:r w:rsidR="00AF125B">
        <w:t xml:space="preserve">orbital </w:t>
      </w:r>
      <w:r w:rsidR="007535AE">
        <w:t xml:space="preserve">angular momentum number. </w:t>
      </w:r>
      <w:r w:rsidR="0018657A">
        <w:t xml:space="preserve">For example, for </w:t>
      </w:r>
      <w:r w:rsidR="000A0AD8">
        <w:t xml:space="preserve">a singly ionised </w:t>
      </w:r>
      <w:r w:rsidR="00910F4E">
        <w:t>Magnesium ion, we might use:</w:t>
      </w:r>
      <w:r w:rsidR="00910F4E">
        <w:br/>
      </w:r>
      <w:r w:rsidR="00910F4E">
        <w:br/>
      </w:r>
      <m:oMathPara>
        <m:oMath>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2s</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6</m:t>
              </m:r>
            </m:sup>
          </m:sSup>
          <m:r>
            <w:rPr>
              <w:rFonts w:ascii="Cambria Math" w:hAnsi="Cambria Math"/>
            </w:rPr>
            <m:t>3s</m:t>
          </m:r>
        </m:oMath>
      </m:oMathPara>
    </w:p>
    <w:p w14:paraId="35C16DEB" w14:textId="77777777" w:rsidR="00506344" w:rsidRDefault="00506344" w:rsidP="0099594E"/>
    <w:p w14:paraId="58A2AFFA" w14:textId="77777777" w:rsidR="00506344" w:rsidRDefault="00506344" w:rsidP="0099594E"/>
    <w:p w14:paraId="1DEFC64F" w14:textId="5C67F44A" w:rsidR="00CE7D49" w:rsidRDefault="00CE7D49" w:rsidP="00CE7D49">
      <w:pPr>
        <w:pStyle w:val="Heading1"/>
      </w:pPr>
      <w:r>
        <w:t>Effective Nuclear Charge</w:t>
      </w:r>
    </w:p>
    <w:p w14:paraId="12979626" w14:textId="77777777" w:rsidR="00CE7D49" w:rsidRDefault="00CE7D49" w:rsidP="00CE7D49"/>
    <w:p w14:paraId="1025D939" w14:textId="54B63869" w:rsidR="0076150C" w:rsidRDefault="00725748" w:rsidP="00CE7D49">
      <m:oMathPara>
        <m:oMath>
          <m:sSub>
            <m:sSubPr>
              <m:ctrlPr>
                <w:rPr>
                  <w:rFonts w:ascii="Cambria Math" w:hAnsi="Cambria Math"/>
                  <w:i/>
                </w:rPr>
              </m:ctrlPr>
            </m:sSubPr>
            <m:e>
              <m:r>
                <w:rPr>
                  <w:rFonts w:ascii="Cambria Math" w:hAnsi="Cambria Math"/>
                </w:rPr>
                <m:t>Z</m:t>
              </m:r>
            </m:e>
            <m:sub>
              <m:r>
                <w:rPr>
                  <w:rFonts w:ascii="Cambria Math" w:hAnsi="Cambria Math"/>
                </w:rPr>
                <m:t>eff</m:t>
              </m:r>
            </m:sub>
          </m:sSub>
          <m:r>
            <w:rPr>
              <w:rFonts w:ascii="Cambria Math" w:hAnsi="Cambria Math"/>
            </w:rPr>
            <m:t>=Z-</m:t>
          </m:r>
          <m:sSub>
            <m:sSubPr>
              <m:ctrlPr>
                <w:rPr>
                  <w:rFonts w:ascii="Cambria Math" w:hAnsi="Cambria Math"/>
                  <w:i/>
                </w:rPr>
              </m:ctrlPr>
            </m:sSubPr>
            <m:e>
              <m:r>
                <w:rPr>
                  <w:rFonts w:ascii="Cambria Math" w:hAnsi="Cambria Math"/>
                </w:rPr>
                <m:t>s</m:t>
              </m:r>
            </m:e>
            <m:sub>
              <m:r>
                <w:rPr>
                  <w:rFonts w:ascii="Cambria Math" w:hAnsi="Cambria Math"/>
                </w:rPr>
                <m:t>l</m:t>
              </m:r>
            </m:sub>
          </m:sSub>
          <m:r>
            <m:rPr>
              <m:sty m:val="p"/>
            </m:rPr>
            <w:br/>
          </m:r>
        </m:oMath>
        <m:oMath>
          <m:r>
            <m:rPr>
              <m:sty m:val="p"/>
            </m:rPr>
            <w:br/>
          </m:r>
          <m:r>
            <m:rPr>
              <m:sty m:val="p"/>
            </m:rPr>
            <m:t>Where Z</m:t>
          </m:r>
        </m:oMath>
      </m:oMathPara>
      <w:r w:rsidR="0076150C">
        <w:rPr>
          <w:vertAlign w:val="subscript"/>
        </w:rPr>
        <w:t>eff</w:t>
      </w:r>
      <w:r w:rsidR="0076150C">
        <w:t xml:space="preserve"> is the effective nuclear charge, </w:t>
      </w:r>
      <w:r w:rsidR="00C82891">
        <w:t>and s</w:t>
      </w:r>
      <w:r w:rsidR="00C82891">
        <w:rPr>
          <w:vertAlign w:val="subscript"/>
        </w:rPr>
        <w:t>l</w:t>
      </w:r>
      <w:r w:rsidR="00C82891">
        <w:t xml:space="preserve"> is known as the </w:t>
      </w:r>
      <w:r w:rsidR="002C6698">
        <w:t xml:space="preserve">l dependent screening charge, which is really just </w:t>
      </w:r>
      <w:r w:rsidR="0070765F">
        <w:t xml:space="preserve">the number of electrons between the nucleus and the outer electrons </w:t>
      </w:r>
      <w:r w:rsidR="008A5D4C">
        <w:t xml:space="preserve">as the </w:t>
      </w:r>
      <w:r w:rsidR="00F5029F">
        <w:t xml:space="preserve">orbital angular number increases. </w:t>
      </w:r>
      <w:r w:rsidR="00347F8F">
        <w:t xml:space="preserve">From empirical evidence given by Frank, it seems that imperfect screening means the screening charge is less than what it should be. </w:t>
      </w:r>
    </w:p>
    <w:p w14:paraId="5C422935" w14:textId="3113FC13" w:rsidR="00F11810" w:rsidRDefault="00F11810" w:rsidP="00F11810">
      <w:pPr>
        <w:pStyle w:val="ListParagraph"/>
        <w:numPr>
          <w:ilvl w:val="0"/>
          <w:numId w:val="21"/>
        </w:numPr>
      </w:pPr>
      <w:r>
        <w:t xml:space="preserve">The reason that the screening charge is said to be </w:t>
      </w:r>
      <w:r w:rsidR="00104493">
        <w:t xml:space="preserve">l dependent is because </w:t>
      </w:r>
      <w:r w:rsidR="00A1500A">
        <w:t xml:space="preserve">the screening charge is maximised (or rather, takes it’s “proper” value) </w:t>
      </w:r>
      <w:r w:rsidR="00746EA2">
        <w:t xml:space="preserve">when l is maximised for a given </w:t>
      </w:r>
      <w:r w:rsidR="00BA46C2">
        <w:t xml:space="preserve">principal quantum number. </w:t>
      </w:r>
    </w:p>
    <w:p w14:paraId="5623DB10" w14:textId="77777777" w:rsidR="00EE7F63" w:rsidRDefault="0022582F" w:rsidP="00F11810">
      <w:pPr>
        <w:pStyle w:val="ListParagraph"/>
        <w:numPr>
          <w:ilvl w:val="0"/>
          <w:numId w:val="21"/>
        </w:numPr>
      </w:pPr>
      <w:r>
        <w:t xml:space="preserve">In other words, we can break down the effective </w:t>
      </w:r>
      <w:r w:rsidR="00271DD8">
        <w:t>nuclear charge into two rules:</w:t>
      </w:r>
      <w:r w:rsidR="00271DD8">
        <w:br/>
      </w:r>
      <w:r>
        <w:br/>
      </w:r>
      <m:oMathPara>
        <m:oMath>
          <m:r>
            <w:rPr>
              <w:rFonts w:ascii="Cambria Math" w:hAnsi="Cambria Math"/>
            </w:rPr>
            <m:t>as l→</m:t>
          </m:r>
          <m:d>
            <m:dPr>
              <m:ctrlPr>
                <w:rPr>
                  <w:rFonts w:ascii="Cambria Math" w:hAnsi="Cambria Math"/>
                  <w:i/>
                </w:rPr>
              </m:ctrlPr>
            </m:dPr>
            <m:e>
              <m:r>
                <w:rPr>
                  <w:rFonts w:ascii="Cambria Math" w:hAnsi="Cambria Math"/>
                </w:rPr>
                <m:t>n-1</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eff</m:t>
              </m:r>
            </m:sub>
          </m:sSub>
          <m:r>
            <w:rPr>
              <w:rFonts w:ascii="Cambria Math" w:hAnsi="Cambria Math"/>
            </w:rPr>
            <m:t>→σ</m:t>
          </m:r>
          <m:r>
            <m:rPr>
              <m:sty m:val="p"/>
            </m:rPr>
            <w:br/>
          </m:r>
        </m:oMath>
        <m:oMath>
          <m:r>
            <m:rPr>
              <m:sty m:val="p"/>
            </m:rPr>
            <w:br/>
          </m:r>
        </m:oMath>
        <m:oMath>
          <m:r>
            <w:rPr>
              <w:rFonts w:ascii="Cambria Math" w:hAnsi="Cambria Math"/>
            </w:rPr>
            <m:t xml:space="preserve">for a given l, as n→∞, </m:t>
          </m:r>
          <m:sSub>
            <m:sSubPr>
              <m:ctrlPr>
                <w:rPr>
                  <w:rFonts w:ascii="Cambria Math" w:hAnsi="Cambria Math"/>
                  <w:i/>
                </w:rPr>
              </m:ctrlPr>
            </m:sSubPr>
            <m:e>
              <m:r>
                <w:rPr>
                  <w:rFonts w:ascii="Cambria Math" w:hAnsi="Cambria Math"/>
                </w:rPr>
                <m:t>z</m:t>
              </m:r>
            </m:e>
            <m:sub>
              <m:r>
                <w:rPr>
                  <w:rFonts w:ascii="Cambria Math" w:hAnsi="Cambria Math"/>
                </w:rPr>
                <m:t>eff</m:t>
              </m:r>
            </m:sub>
          </m:sSub>
          <m:r>
            <w:rPr>
              <w:rFonts w:ascii="Cambria Math" w:hAnsi="Cambria Math"/>
            </w:rPr>
            <m:t>→σ</m:t>
          </m:r>
          <m:r>
            <m:rPr>
              <m:sty m:val="p"/>
            </m:rPr>
            <w:br/>
          </m:r>
        </m:oMath>
        <m:oMath>
          <m:r>
            <m:rPr>
              <m:sty m:val="p"/>
            </m:rPr>
            <w:br/>
          </m:r>
        </m:oMath>
      </m:oMathPara>
      <w:r w:rsidR="00AA613A">
        <w:t xml:space="preserve">Note that here, </w:t>
      </w:r>
      <m:oMath>
        <m:r>
          <w:rPr>
            <w:rFonts w:ascii="Cambria Math" w:hAnsi="Cambria Math"/>
          </w:rPr>
          <m:t>σ</m:t>
        </m:r>
      </m:oMath>
      <w:r w:rsidR="00AA613A">
        <w:t xml:space="preserve"> r</w:t>
      </w:r>
      <w:r w:rsidR="002141A1">
        <w:t>e</w:t>
      </w:r>
      <w:r w:rsidR="00AA613A">
        <w:t xml:space="preserve">presents the </w:t>
      </w:r>
      <w:r w:rsidR="0015618B">
        <w:t xml:space="preserve">number of electrons between the outer electron and </w:t>
      </w:r>
      <w:r w:rsidR="008973A0">
        <w:t xml:space="preserve">nucleus. </w:t>
      </w:r>
    </w:p>
    <w:p w14:paraId="23C7E14C" w14:textId="3897D6BF" w:rsidR="00141ABB" w:rsidRDefault="00F91757" w:rsidP="00F11810">
      <w:pPr>
        <w:pStyle w:val="ListParagraph"/>
        <w:numPr>
          <w:ilvl w:val="0"/>
          <w:numId w:val="21"/>
        </w:numPr>
      </w:pPr>
      <w:r w:rsidRPr="00F91757">
        <w:br/>
      </w:r>
    </w:p>
    <w:p w14:paraId="309386C4" w14:textId="77777777" w:rsidR="00F91757" w:rsidRPr="00C82891" w:rsidRDefault="00F91757" w:rsidP="00F91757"/>
    <w:p w14:paraId="74460154" w14:textId="77777777" w:rsidR="00506344" w:rsidRDefault="00506344" w:rsidP="0099594E"/>
    <w:p w14:paraId="3CADE8DB" w14:textId="77777777" w:rsidR="00506344" w:rsidRDefault="00506344" w:rsidP="0099594E"/>
    <w:p w14:paraId="76CADE6A" w14:textId="77777777" w:rsidR="00506344" w:rsidRDefault="00506344" w:rsidP="0099594E"/>
    <w:p w14:paraId="5FC385F0" w14:textId="77777777" w:rsidR="00506344" w:rsidRDefault="00506344" w:rsidP="0099594E"/>
    <w:p w14:paraId="6AF624B9" w14:textId="77777777" w:rsidR="00506344" w:rsidRDefault="00506344" w:rsidP="0099594E"/>
    <w:p w14:paraId="7FEBB38E" w14:textId="77777777" w:rsidR="00506344" w:rsidRDefault="00506344" w:rsidP="0099594E"/>
    <w:p w14:paraId="398EC189" w14:textId="77777777" w:rsidR="00506344" w:rsidRDefault="00506344" w:rsidP="0099594E"/>
    <w:p w14:paraId="34A3668F" w14:textId="77777777" w:rsidR="00506344" w:rsidRDefault="00506344" w:rsidP="0099594E"/>
    <w:p w14:paraId="7BA241DB" w14:textId="77777777" w:rsidR="00506344" w:rsidRDefault="00506344" w:rsidP="0099594E"/>
    <w:p w14:paraId="1AC55A75" w14:textId="77777777" w:rsidR="00506344" w:rsidRDefault="00506344" w:rsidP="0099594E"/>
    <w:p w14:paraId="202C0390" w14:textId="77777777" w:rsidR="00506344" w:rsidRDefault="00506344" w:rsidP="0099594E"/>
    <w:p w14:paraId="5391629C" w14:textId="77777777" w:rsidR="00506344" w:rsidRDefault="00506344" w:rsidP="0099594E"/>
    <w:p w14:paraId="0B80D676" w14:textId="77777777" w:rsidR="00506344" w:rsidRDefault="00506344" w:rsidP="0099594E"/>
    <w:p w14:paraId="68B033E6" w14:textId="77777777" w:rsidR="00506344" w:rsidRDefault="00506344" w:rsidP="0099594E"/>
    <w:p w14:paraId="4AC3DFE3" w14:textId="77777777" w:rsidR="00506344" w:rsidRDefault="00506344" w:rsidP="0099594E"/>
    <w:p w14:paraId="5770DF6E" w14:textId="77777777" w:rsidR="00506344" w:rsidRDefault="00506344" w:rsidP="0099594E"/>
    <w:p w14:paraId="2038623E" w14:textId="77777777" w:rsidR="00506344" w:rsidRDefault="00506344" w:rsidP="0099594E"/>
    <w:p w14:paraId="2E1DB1DA" w14:textId="77777777" w:rsidR="00506344" w:rsidRDefault="00506344" w:rsidP="0099594E"/>
    <w:p w14:paraId="443CBD0E" w14:textId="77777777" w:rsidR="00506344" w:rsidRDefault="00506344" w:rsidP="0099594E"/>
    <w:p w14:paraId="692D9927" w14:textId="77777777" w:rsidR="00506344" w:rsidRDefault="00506344" w:rsidP="0099594E"/>
    <w:p w14:paraId="1559498F" w14:textId="77777777" w:rsidR="00506344" w:rsidRDefault="00506344" w:rsidP="0099594E"/>
    <w:p w14:paraId="1D67A501" w14:textId="77777777" w:rsidR="00506344" w:rsidRDefault="00506344" w:rsidP="0099594E"/>
    <w:p w14:paraId="2C31D7BA" w14:textId="77777777" w:rsidR="00506344" w:rsidRDefault="00506344" w:rsidP="0099594E"/>
    <w:p w14:paraId="0F2DD589" w14:textId="77777777" w:rsidR="00506344" w:rsidRDefault="00506344" w:rsidP="0099594E"/>
    <w:p w14:paraId="6C65AFE0" w14:textId="6EACE7FE" w:rsidR="00506344" w:rsidRDefault="00506344" w:rsidP="0099594E"/>
    <w:p w14:paraId="7A4CF853" w14:textId="75DF8E7F" w:rsidR="005B7B59" w:rsidRDefault="005B7B59" w:rsidP="0099594E"/>
    <w:p w14:paraId="1C6A9234" w14:textId="3F77964E" w:rsidR="005B7B59" w:rsidRDefault="005B7B59" w:rsidP="0099594E"/>
    <w:p w14:paraId="69CDF7C3" w14:textId="1DA6F458" w:rsidR="005B7B59" w:rsidRDefault="005B7B59" w:rsidP="0099594E"/>
    <w:p w14:paraId="28F89B27" w14:textId="77777777" w:rsidR="005B7B59" w:rsidRDefault="005B7B59" w:rsidP="0099594E"/>
    <w:p w14:paraId="14190CAE" w14:textId="77777777" w:rsidR="00506344" w:rsidRDefault="00506344" w:rsidP="0099594E"/>
    <w:p w14:paraId="20081CB2" w14:textId="40DB18BD" w:rsidR="00506344" w:rsidRDefault="000D1709" w:rsidP="00506344">
      <w:pPr>
        <w:pStyle w:val="Title"/>
      </w:pPr>
      <w:r>
        <w:t>Resonance</w:t>
      </w:r>
    </w:p>
    <w:p w14:paraId="7AFB8830" w14:textId="77777777" w:rsidR="000D1709" w:rsidRDefault="000D1709" w:rsidP="000D1709"/>
    <w:p w14:paraId="17E2CD88" w14:textId="7A915EC3" w:rsidR="00D8668E" w:rsidRDefault="00D8668E" w:rsidP="000D1709">
      <w:pPr>
        <w:rPr>
          <w:b/>
        </w:rPr>
      </w:pPr>
      <w:r>
        <w:rPr>
          <w:b/>
        </w:rPr>
        <w:t>Stability</w:t>
      </w:r>
    </w:p>
    <w:p w14:paraId="0859DD74" w14:textId="06BD03CF" w:rsidR="00D8668E" w:rsidRDefault="00D8668E" w:rsidP="00D8668E">
      <w:pPr>
        <w:pStyle w:val="ListParagraph"/>
        <w:numPr>
          <w:ilvl w:val="0"/>
          <w:numId w:val="21"/>
        </w:numPr>
      </w:pPr>
      <w:r>
        <w:t xml:space="preserve">A system is said to be stable if there is a force </w:t>
      </w:r>
      <w:r w:rsidR="00397136">
        <w:t xml:space="preserve">acting on the system in the opposite direction to its </w:t>
      </w:r>
      <w:r w:rsidR="007A58AF">
        <w:t>displacement.</w:t>
      </w:r>
    </w:p>
    <w:p w14:paraId="4F641E0B" w14:textId="41D1023D" w:rsidR="007D48D5" w:rsidRPr="00D8668E" w:rsidRDefault="007D48D5" w:rsidP="00D8668E">
      <w:pPr>
        <w:pStyle w:val="ListParagraph"/>
        <w:numPr>
          <w:ilvl w:val="0"/>
          <w:numId w:val="21"/>
        </w:numPr>
      </w:pPr>
      <w:r>
        <w:t xml:space="preserve">Alternatively, a system is said to be stable if there is a </w:t>
      </w:r>
      <w:r w:rsidR="00426096">
        <w:t xml:space="preserve">point at which its potential energy is a minimum. </w:t>
      </w:r>
    </w:p>
    <w:p w14:paraId="72F3A6FB" w14:textId="6464F012" w:rsidR="00D8668E" w:rsidRDefault="00D8668E" w:rsidP="000D1709"/>
    <w:p w14:paraId="0F5AD8A1" w14:textId="2B355628" w:rsidR="005B7B59" w:rsidRDefault="005B7B59" w:rsidP="000D1709"/>
    <w:p w14:paraId="383702D1" w14:textId="4150372E" w:rsidR="005B7B59" w:rsidRDefault="005B7B59" w:rsidP="005B7B59">
      <w:pPr>
        <w:pStyle w:val="Subtitle"/>
      </w:pPr>
      <w:r>
        <w:t>Mechanical Resonance</w:t>
      </w:r>
    </w:p>
    <w:p w14:paraId="2C6A7188" w14:textId="26AF0BD6" w:rsidR="000D1709" w:rsidRDefault="000D1709" w:rsidP="000D1709">
      <w:pPr>
        <w:pStyle w:val="Heading1"/>
      </w:pPr>
      <w:r>
        <w:t>Simple harmonic motion</w:t>
      </w:r>
    </w:p>
    <w:p w14:paraId="0A924314" w14:textId="32FD2772" w:rsidR="000D1709" w:rsidRDefault="000D1709" w:rsidP="000D1709"/>
    <w:p w14:paraId="0B0C3EE3" w14:textId="1A6E93E2" w:rsidR="000D1709" w:rsidRDefault="000D1709" w:rsidP="000D1709">
      <m:oMathPara>
        <m:oMath>
          <m:r>
            <w:rPr>
              <w:rFonts w:ascii="Cambria Math" w:hAnsi="Cambria Math"/>
            </w:rPr>
            <m:t>F = -kx</m:t>
          </m:r>
          <m:r>
            <m:rPr>
              <m:sty m:val="p"/>
            </m:rPr>
            <w:br/>
          </m:r>
        </m:oMath>
        <m:oMath>
          <m:r>
            <m:rPr>
              <m:sty m:val="p"/>
            </m:rPr>
            <w:br/>
          </m:r>
        </m:oMath>
        <m:oMath>
          <m:r>
            <w:rPr>
              <w:rFonts w:ascii="Cambria Math" w:hAnsi="Cambria Math"/>
            </w:rPr>
            <m:t>⇒F=ma= -kx⇒m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-kx </m:t>
          </m:r>
          <m:r>
            <m:rPr>
              <m:sty m:val="p"/>
            </m:rPr>
            <w:br/>
          </m:r>
        </m:oMath>
        <m:oMath>
          <m:r>
            <m:rPr>
              <m:sty m:val="p"/>
            </m:rPr>
            <w:rPr>
              <w:rFonts w:ascii="Cambria Math" w:hAnsi="Cambria Math"/>
            </w:rPr>
            <w:br/>
          </m:r>
        </m:oMath>
        <m:oMath>
          <m:r>
            <w:rPr>
              <w:rFonts w:ascii="Cambria Math" w:hAnsi="Cambria Math"/>
              <w:highlight w:val="green"/>
            </w:rPr>
            <m:t>⇒x</m:t>
          </m:r>
          <m:d>
            <m:dPr>
              <m:ctrlPr>
                <w:rPr>
                  <w:rFonts w:ascii="Cambria Math" w:hAnsi="Cambria Math"/>
                  <w:i/>
                  <w:highlight w:val="green"/>
                </w:rPr>
              </m:ctrlPr>
            </m:dPr>
            <m:e>
              <m:r>
                <w:rPr>
                  <w:rFonts w:ascii="Cambria Math" w:hAnsi="Cambria Math"/>
                  <w:highlight w:val="green"/>
                </w:rPr>
                <m:t>t</m:t>
              </m:r>
            </m:e>
          </m:d>
          <m:r>
            <w:rPr>
              <w:rFonts w:ascii="Cambria Math" w:hAnsi="Cambria Math"/>
              <w:highlight w:val="green"/>
            </w:rPr>
            <m:t>=Rsin</m:t>
          </m:r>
          <m:d>
            <m:dPr>
              <m:ctrlPr>
                <w:rPr>
                  <w:rFonts w:ascii="Cambria Math" w:hAnsi="Cambria Math"/>
                  <w:i/>
                  <w:highlight w:val="green"/>
                </w:rPr>
              </m:ctrlPr>
            </m:dPr>
            <m:e>
              <m:r>
                <w:rPr>
                  <w:rFonts w:ascii="Cambria Math" w:hAnsi="Cambria Math"/>
                  <w:highlight w:val="green"/>
                </w:rPr>
                <m:t>ωt+ϕ</m:t>
              </m:r>
            </m:e>
          </m:d>
          <m:r>
            <m:rPr>
              <m:sty m:val="p"/>
            </m:rPr>
            <w:br/>
          </m:r>
        </m:oMath>
        <m:oMath>
          <m:r>
            <m:rPr>
              <m:sty m:val="p"/>
            </m:rPr>
            <w:rPr>
              <w:rFonts w:ascii="Cambria Math" w:hAnsi="Cambria Math"/>
            </w:rPr>
            <w:br/>
          </m:r>
        </m:oMath>
        <m:oMath>
          <m:r>
            <w:rPr>
              <w:rFonts w:ascii="Cambria Math" w:hAnsi="Cambria Math"/>
            </w:rPr>
            <m:t>Or:x</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ωt</m:t>
              </m:r>
            </m:e>
          </m:d>
          <m:r>
            <w:rPr>
              <w:rFonts w:ascii="Cambria Math" w:hAnsi="Cambria Math"/>
            </w:rPr>
            <m:t>+Bcos(ωt)</m:t>
          </m:r>
          <m:r>
            <m:rPr>
              <m:sty m:val="p"/>
            </m:rPr>
            <w:br/>
          </m:r>
        </m:oMath>
        <m:oMath>
          <m:r>
            <m:rPr>
              <m:sty m:val="p"/>
            </m:rPr>
            <w:br/>
          </m:r>
        </m:oMath>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m:rPr>
              <m:sty m:val="p"/>
            </m:rPr>
            <w:br/>
          </m:r>
        </m:oMath>
      </m:oMathPara>
    </w:p>
    <w:p w14:paraId="6BCD8387" w14:textId="12A49B1B" w:rsidR="008F5FA9" w:rsidRDefault="008F5FA9" w:rsidP="000D1709">
      <w:r>
        <w:t xml:space="preserve">Here, </w:t>
      </w:r>
      <w:r>
        <w:rPr>
          <w:i/>
        </w:rPr>
        <w:t xml:space="preserve">k </w:t>
      </w:r>
      <w:r>
        <w:t xml:space="preserve">represents some constant which is </w:t>
      </w:r>
      <w:r>
        <w:rPr>
          <w:i/>
        </w:rPr>
        <w:t>material dependent</w:t>
      </w:r>
      <w:r>
        <w:t xml:space="preserve">. </w:t>
      </w:r>
      <w:r w:rsidR="00A7349A">
        <w:rPr>
          <w:i/>
        </w:rPr>
        <w:t xml:space="preserve">x </w:t>
      </w:r>
      <w:r w:rsidR="00A7349A">
        <w:t>simply refers to the displac</w:t>
      </w:r>
      <w:r w:rsidR="008144F4">
        <w:t xml:space="preserve">ement of the object in question. </w:t>
      </w:r>
      <w:r w:rsidR="00362A01">
        <w:t xml:space="preserve">The negative sign for the first equation simply indicates that the force is </w:t>
      </w:r>
      <w:r w:rsidR="00EC0681">
        <w:t xml:space="preserve">trying to return the </w:t>
      </w:r>
      <w:r w:rsidR="00640D4E">
        <w:t xml:space="preserve">object in question to the origin. </w:t>
      </w:r>
    </w:p>
    <w:p w14:paraId="62ED0FFF" w14:textId="60FE4CBE" w:rsidR="00C44F90" w:rsidRDefault="00C44F90" w:rsidP="00C44F90">
      <w:pPr>
        <w:pStyle w:val="ListParagraph"/>
        <w:numPr>
          <w:ilvl w:val="0"/>
          <w:numId w:val="21"/>
        </w:numPr>
      </w:pPr>
      <w:r>
        <w:t xml:space="preserve">Also note that in both solutions for the equations of x, the parameters which depend on </w:t>
      </w:r>
      <w:r>
        <w:rPr>
          <w:b/>
        </w:rPr>
        <w:t>initial conditions</w:t>
      </w:r>
      <w:r>
        <w:t xml:space="preserve"> are </w:t>
      </w:r>
      <w:r w:rsidR="00581061">
        <w:rPr>
          <w:i/>
        </w:rPr>
        <w:t xml:space="preserve">R, </w:t>
      </w:r>
      <m:oMath>
        <m:r>
          <w:rPr>
            <w:rFonts w:ascii="Cambria Math" w:hAnsi="Cambria Math"/>
          </w:rPr>
          <m:t>ϕ</m:t>
        </m:r>
      </m:oMath>
      <w:r w:rsidR="00ED180B">
        <w:rPr>
          <w:i/>
        </w:rPr>
        <w:t xml:space="preserve">, </w:t>
      </w:r>
      <w:r w:rsidR="00ED180B" w:rsidRPr="00ED180B">
        <w:rPr>
          <w:b/>
          <w:i/>
          <w:highlight w:val="green"/>
        </w:rPr>
        <w:t>A</w:t>
      </w:r>
      <w:r w:rsidR="00ED180B">
        <w:rPr>
          <w:i/>
        </w:rPr>
        <w:t xml:space="preserve"> and</w:t>
      </w:r>
      <w:r w:rsidR="00581061">
        <w:rPr>
          <w:i/>
        </w:rPr>
        <w:t>B</w:t>
      </w:r>
      <w:r w:rsidR="00581061">
        <w:t xml:space="preserve">. </w:t>
      </w:r>
    </w:p>
    <w:p w14:paraId="54797D00" w14:textId="42792C6A" w:rsidR="001F7B0F" w:rsidRDefault="009D2BD9" w:rsidP="00C44F90">
      <w:pPr>
        <w:pStyle w:val="ListParagraph"/>
        <w:numPr>
          <w:ilvl w:val="0"/>
          <w:numId w:val="21"/>
        </w:numPr>
      </w:pPr>
      <w:r>
        <w:t xml:space="preserve">Also note that the equation </w:t>
      </w:r>
      <m:oMath>
        <m:r>
          <w:rPr>
            <w:rFonts w:ascii="Cambria Math" w:hAnsi="Cambria Math"/>
          </w:rPr>
          <m:t>x = Rsin</m:t>
        </m:r>
        <m:d>
          <m:dPr>
            <m:ctrlPr>
              <w:rPr>
                <w:rFonts w:ascii="Cambria Math" w:hAnsi="Cambria Math"/>
                <w:i/>
              </w:rPr>
            </m:ctrlPr>
          </m:dPr>
          <m:e>
            <m:r>
              <w:rPr>
                <w:rFonts w:ascii="Cambria Math" w:hAnsi="Cambria Math"/>
              </w:rPr>
              <m:t>ωt+ϕ</m:t>
            </m:r>
          </m:e>
        </m:d>
      </m:oMath>
      <w:r>
        <w:t xml:space="preserve"> was derived from the equation </w:t>
      </w:r>
      <m:oMath>
        <m:r>
          <w:rPr>
            <w:rFonts w:ascii="Cambria Math" w:hAnsi="Cambria Math"/>
          </w:rPr>
          <m:t>x=Asin</m:t>
        </m:r>
        <m:d>
          <m:dPr>
            <m:ctrlPr>
              <w:rPr>
                <w:rFonts w:ascii="Cambria Math" w:hAnsi="Cambria Math"/>
                <w:i/>
              </w:rPr>
            </m:ctrlPr>
          </m:dPr>
          <m:e>
            <m:r>
              <w:rPr>
                <w:rFonts w:ascii="Cambria Math" w:hAnsi="Cambria Math"/>
              </w:rPr>
              <m:t>ωt</m:t>
            </m:r>
          </m:e>
        </m:d>
        <m:r>
          <w:rPr>
            <w:rFonts w:ascii="Cambria Math" w:hAnsi="Cambria Math"/>
          </w:rPr>
          <m:t>+Bcos(ωt)</m:t>
        </m:r>
      </m:oMath>
      <w:r w:rsidR="002B09F8">
        <w:t xml:space="preserve"> via the </w:t>
      </w:r>
      <w:r w:rsidR="001D141E">
        <w:t xml:space="preserve">trigonometric identity: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ωt+ϕ</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m:rPr>
            <m:sty m:val="p"/>
          </m:rPr>
          <w:rPr>
            <w:rFonts w:ascii="Cambria Math" w:hAnsi="Cambria Math"/>
          </w:rPr>
          <m:t>sin⁡</m:t>
        </m:r>
        <m:r>
          <w:rPr>
            <w:rFonts w:ascii="Cambria Math" w:hAnsi="Cambria Math"/>
          </w:rPr>
          <m:t>(ϕ)</m:t>
        </m:r>
      </m:oMath>
      <w:r w:rsidR="001D141E">
        <w:t xml:space="preserve">, and we can therefore infer that </w:t>
      </w:r>
      <m:oMath>
        <m:r>
          <w:rPr>
            <w:rFonts w:ascii="Cambria Math" w:hAnsi="Cambria Math"/>
          </w:rPr>
          <m:t>A = R</m:t>
        </m:r>
        <m:r>
          <m:rPr>
            <m:sty m:val="p"/>
          </m:rPr>
          <w:rPr>
            <w:rFonts w:ascii="Cambria Math" w:hAnsi="Cambria Math"/>
          </w:rPr>
          <m:t>cos⁡</m:t>
        </m:r>
        <m:r>
          <w:rPr>
            <w:rFonts w:ascii="Cambria Math" w:hAnsi="Cambria Math"/>
          </w:rPr>
          <m:t>(ϕ)</m:t>
        </m:r>
      </m:oMath>
      <w:r w:rsidR="005B111C">
        <w:t xml:space="preserve"> and </w:t>
      </w:r>
      <m:oMath>
        <m:r>
          <w:rPr>
            <w:rFonts w:ascii="Cambria Math" w:hAnsi="Cambria Math"/>
          </w:rPr>
          <m:t>B = Rsin(ϕ)</m:t>
        </m:r>
      </m:oMath>
      <w:r w:rsidR="005B111C">
        <w:t xml:space="preserve">. </w:t>
      </w:r>
      <w:r w:rsidR="001F7B0F">
        <w:t>Therefore:</w:t>
      </w:r>
      <w:r w:rsidR="001F7B0F">
        <w:br/>
      </w:r>
      <w:r w:rsidR="001F7B0F">
        <w:br/>
      </w: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e>
              </m:d>
            </m:e>
          </m:func>
          <m:r>
            <w:rPr>
              <w:rFonts w:ascii="Cambria Math" w:hAnsi="Cambria Math"/>
            </w:rPr>
            <m:t>=B/A</m:t>
          </m:r>
          <m:r>
            <m:rPr>
              <m:sty m:val="p"/>
            </m:rPr>
            <w:br/>
          </m:r>
        </m:oMath>
      </m:oMathPara>
    </w:p>
    <w:p w14:paraId="0FDB8ACD" w14:textId="33138B4D" w:rsidR="009D2BD9" w:rsidRDefault="00C15BA9" w:rsidP="00C44F90">
      <w:pPr>
        <w:pStyle w:val="ListParagraph"/>
        <w:numPr>
          <w:ilvl w:val="0"/>
          <w:numId w:val="21"/>
        </w:numPr>
      </w:pPr>
      <w:r>
        <w:t xml:space="preserve">The above derivation in fact supports the fact that the parameter </w:t>
      </w:r>
      <w:r>
        <w:rPr>
          <w:i/>
        </w:rPr>
        <w:t>A</w:t>
      </w:r>
      <w:r>
        <w:t xml:space="preserve"> is </w:t>
      </w:r>
      <w:r>
        <w:rPr>
          <w:b/>
        </w:rPr>
        <w:t xml:space="preserve">dependent </w:t>
      </w:r>
      <w:r>
        <w:t xml:space="preserve">on initial conditions, contrary to previous beliefs. </w:t>
      </w:r>
    </w:p>
    <w:p w14:paraId="7A97A75F" w14:textId="77777777" w:rsidR="00255977" w:rsidRDefault="00255977" w:rsidP="00255977"/>
    <w:p w14:paraId="1ED83E55" w14:textId="59617469" w:rsidR="00255977" w:rsidRDefault="00255977" w:rsidP="00255977">
      <w:pPr>
        <w:rPr>
          <w:b/>
        </w:rPr>
      </w:pPr>
      <w:r>
        <w:rPr>
          <w:b/>
        </w:rPr>
        <w:t>Similarity with Pendulum equation</w:t>
      </w:r>
    </w:p>
    <w:p w14:paraId="68DBF561" w14:textId="77777777" w:rsidR="00255977" w:rsidRDefault="00255977" w:rsidP="00255977">
      <w:pPr>
        <w:rPr>
          <w:b/>
        </w:rPr>
      </w:pPr>
    </w:p>
    <w:p w14:paraId="0ABBC8BF" w14:textId="4FA5198A" w:rsidR="00255977" w:rsidRDefault="00255977" w:rsidP="00255977">
      <m:oMathPara>
        <m:oMath>
          <m:r>
            <w:rPr>
              <w:rFonts w:ascii="Cambria Math" w:hAnsi="Cambria Math"/>
            </w:rPr>
            <m:t>F=ma=mg= -kx</m:t>
          </m:r>
          <m:r>
            <m:rPr>
              <m:sty m:val="p"/>
            </m:rPr>
            <w:rPr>
              <w:rFonts w:ascii="Cambria Math" w:hAnsi="Cambria Math"/>
            </w:rPr>
            <w:br/>
          </m:r>
        </m:oMath>
        <m:oMath>
          <m:r>
            <m:rPr>
              <m:sty m:val="bi"/>
            </m:rPr>
            <w:rPr>
              <w:rFonts w:ascii="Cambria Math" w:hAnsi="Cambria Math"/>
            </w:rPr>
            <m:t>⇒</m:t>
          </m:r>
          <m:r>
            <w:rPr>
              <w:rFonts w:ascii="Cambria Math" w:hAnsi="Cambria Math"/>
            </w:rPr>
            <m:t>k= -</m:t>
          </m:r>
          <m:f>
            <m:fPr>
              <m:ctrlPr>
                <w:rPr>
                  <w:rFonts w:ascii="Cambria Math" w:hAnsi="Cambria Math"/>
                  <w:i/>
                </w:rPr>
              </m:ctrlPr>
            </m:fPr>
            <m:num>
              <m:r>
                <w:rPr>
                  <w:rFonts w:ascii="Cambria Math" w:hAnsi="Cambria Math"/>
                </w:rPr>
                <m:t>mg</m:t>
              </m:r>
            </m:num>
            <m:den>
              <m:r>
                <w:rPr>
                  <w:rFonts w:ascii="Cambria Math" w:hAnsi="Cambria Math"/>
                </w:rPr>
                <m:t>x</m:t>
              </m:r>
            </m:den>
          </m:f>
          <m:r>
            <m:rPr>
              <m:sty m:val="p"/>
            </m:rPr>
            <w:br/>
          </m:r>
        </m:oMath>
      </m:oMathPara>
      <w:r>
        <w:t xml:space="preserve">Therefore, given that: </w:t>
      </w:r>
    </w:p>
    <w:p w14:paraId="61FA052A" w14:textId="64AFD09C" w:rsidR="00255977" w:rsidRPr="00E4749F" w:rsidRDefault="00725748" w:rsidP="00255977">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m:oMathPara>
    </w:p>
    <w:p w14:paraId="4130CD8F" w14:textId="77777777" w:rsidR="00E4749F" w:rsidRDefault="00E4749F" w:rsidP="00255977"/>
    <w:p w14:paraId="084AB601" w14:textId="53BEC968" w:rsidR="00E4749F" w:rsidRPr="00E4749F" w:rsidRDefault="00E4749F" w:rsidP="00255977">
      <w:r>
        <w:t>This implies that</w:t>
      </w:r>
      <w:r>
        <w:br/>
      </w:r>
      <w:r>
        <w:br/>
      </w: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x</m:t>
                          </m:r>
                        </m:den>
                      </m:f>
                    </m:e>
                  </m:d>
                </m:num>
                <m:den>
                  <m:r>
                    <w:rPr>
                      <w:rFonts w:ascii="Cambria Math" w:hAnsi="Cambria Math"/>
                    </w:rPr>
                    <m:t>m</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x</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oMath>
      </m:oMathPara>
    </w:p>
    <w:p w14:paraId="41CA2AEA" w14:textId="77777777" w:rsidR="00E4749F" w:rsidRDefault="00E4749F" w:rsidP="00255977"/>
    <w:p w14:paraId="03DD1EEA" w14:textId="459AD6B5" w:rsidR="00E4749F" w:rsidRDefault="00E4749F" w:rsidP="00E3394E">
      <w:pPr>
        <w:pStyle w:val="ListParagraph"/>
        <w:numPr>
          <w:ilvl w:val="0"/>
          <w:numId w:val="21"/>
        </w:numPr>
      </w:pPr>
      <w:r>
        <w:t xml:space="preserve">Therefore, we see that the resonant frequency as described by a </w:t>
      </w:r>
      <w:r w:rsidR="003E0C88">
        <w:t xml:space="preserve">mass on a spring </w:t>
      </w:r>
      <w:r w:rsidR="00804F03">
        <w:t xml:space="preserve">is analogous to that, as we shall see, for a simple pendulum. </w:t>
      </w:r>
    </w:p>
    <w:p w14:paraId="246C04AE" w14:textId="3AC5B42B" w:rsidR="00757C1C" w:rsidRDefault="003238DA" w:rsidP="00757C1C">
      <w:pPr>
        <w:pStyle w:val="ListParagraph"/>
        <w:numPr>
          <w:ilvl w:val="0"/>
          <w:numId w:val="21"/>
        </w:numPr>
      </w:pPr>
      <w:r>
        <w:t xml:space="preserve">However, the </w:t>
      </w:r>
      <w:r w:rsidR="00A7720D">
        <w:t xml:space="preserve">diligent reader would’ve recognised the omission of a negative sign from the equation, which </w:t>
      </w:r>
      <w:r w:rsidR="00445D1B">
        <w:t xml:space="preserve">is currently unaccounted for from Prof.Van Kann’s </w:t>
      </w:r>
      <w:r w:rsidR="00B60674">
        <w:t xml:space="preserve">explanations. </w:t>
      </w:r>
    </w:p>
    <w:p w14:paraId="284D9C4E" w14:textId="50BBF767" w:rsidR="000E2A26" w:rsidRPr="00255977" w:rsidRDefault="000E2A26" w:rsidP="00757C1C">
      <w:pPr>
        <w:pStyle w:val="ListParagraph"/>
        <w:numPr>
          <w:ilvl w:val="0"/>
          <w:numId w:val="21"/>
        </w:numPr>
      </w:pPr>
      <w:r>
        <w:t xml:space="preserve">Likewise note that </w:t>
      </w:r>
      <w:r w:rsidR="003F7C62">
        <w:t xml:space="preserve">x is the displacement of the mass from the origin, </w:t>
      </w:r>
      <w:r w:rsidR="00AF09A4">
        <w:t xml:space="preserve">not the length of the </w:t>
      </w:r>
      <w:r w:rsidR="004B1993">
        <w:t xml:space="preserve">spring. </w:t>
      </w:r>
    </w:p>
    <w:p w14:paraId="75BB0E20" w14:textId="26AD4B6B" w:rsidR="004F4333" w:rsidRDefault="004F4333" w:rsidP="000D1709"/>
    <w:p w14:paraId="2419C535" w14:textId="33E101A6" w:rsidR="004F4333" w:rsidRDefault="004F4333" w:rsidP="000D1709"/>
    <w:p w14:paraId="0BAF452B" w14:textId="6C70B308" w:rsidR="004F4333" w:rsidRDefault="004F4333" w:rsidP="004F4333">
      <w:pPr>
        <w:pStyle w:val="Heading1"/>
      </w:pPr>
      <w:r>
        <w:t>Pendulums</w:t>
      </w:r>
    </w:p>
    <w:p w14:paraId="580D82E2" w14:textId="3A913D55" w:rsidR="004F4333" w:rsidRPr="004F4333" w:rsidRDefault="009D2BD9" w:rsidP="004F4333">
      <w:r>
        <w:rPr>
          <w:noProof/>
        </w:rPr>
        <w:drawing>
          <wp:anchor distT="0" distB="0" distL="114300" distR="114300" simplePos="0" relativeHeight="251660288" behindDoc="1" locked="0" layoutInCell="1" allowOverlap="1" wp14:anchorId="0A554163" wp14:editId="1139EB2C">
            <wp:simplePos x="0" y="0"/>
            <wp:positionH relativeFrom="column">
              <wp:posOffset>1981200</wp:posOffset>
            </wp:positionH>
            <wp:positionV relativeFrom="paragraph">
              <wp:posOffset>116840</wp:posOffset>
            </wp:positionV>
            <wp:extent cx="2066290" cy="2362200"/>
            <wp:effectExtent l="0" t="0" r="0" b="0"/>
            <wp:wrapTight wrapText="bothSides">
              <wp:wrapPolygon edited="0">
                <wp:start x="2788" y="465"/>
                <wp:lineTo x="2522" y="2555"/>
                <wp:lineTo x="2522" y="9871"/>
                <wp:lineTo x="3053" y="9987"/>
                <wp:lineTo x="8762" y="9987"/>
                <wp:lineTo x="9824" y="11845"/>
                <wp:lineTo x="9559" y="12542"/>
                <wp:lineTo x="9691" y="13123"/>
                <wp:lineTo x="10355" y="13703"/>
                <wp:lineTo x="7966" y="15561"/>
                <wp:lineTo x="7966" y="16374"/>
                <wp:lineTo x="9293" y="17419"/>
                <wp:lineTo x="10355" y="17419"/>
                <wp:lineTo x="10222" y="18000"/>
                <wp:lineTo x="10886" y="18929"/>
                <wp:lineTo x="12479" y="19277"/>
                <wp:lineTo x="12347" y="19858"/>
                <wp:lineTo x="13143" y="20439"/>
                <wp:lineTo x="14073" y="20671"/>
                <wp:lineTo x="14736" y="20671"/>
                <wp:lineTo x="16993" y="20439"/>
                <wp:lineTo x="18985" y="19858"/>
                <wp:lineTo x="19117" y="19045"/>
                <wp:lineTo x="17923" y="18581"/>
                <wp:lineTo x="13807" y="17419"/>
                <wp:lineTo x="14471" y="17419"/>
                <wp:lineTo x="19648" y="15794"/>
                <wp:lineTo x="19648" y="15561"/>
                <wp:lineTo x="20179" y="14632"/>
                <wp:lineTo x="19250" y="14400"/>
                <wp:lineTo x="12214" y="13703"/>
                <wp:lineTo x="12347" y="11845"/>
                <wp:lineTo x="14604" y="9987"/>
                <wp:lineTo x="14869" y="9290"/>
                <wp:lineTo x="13541" y="8826"/>
                <wp:lineTo x="8497" y="8129"/>
                <wp:lineTo x="9160" y="8129"/>
                <wp:lineTo x="15267" y="6503"/>
                <wp:lineTo x="15533" y="6039"/>
                <wp:lineTo x="15002" y="5574"/>
                <wp:lineTo x="13010" y="4413"/>
                <wp:lineTo x="13276" y="3832"/>
                <wp:lineTo x="11417" y="3484"/>
                <wp:lineTo x="4912" y="2555"/>
                <wp:lineTo x="3585" y="465"/>
                <wp:lineTo x="2788" y="46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d15.gif"/>
                    <pic:cNvPicPr/>
                  </pic:nvPicPr>
                  <pic:blipFill rotWithShape="1">
                    <a:blip r:embed="rId13">
                      <a:extLst>
                        <a:ext uri="{28A0092B-C50C-407E-A947-70E740481C1C}">
                          <a14:useLocalDpi xmlns:a14="http://schemas.microsoft.com/office/drawing/2010/main" val="0"/>
                        </a:ext>
                      </a:extLst>
                    </a:blip>
                    <a:srcRect t="4954" r="47893"/>
                    <a:stretch/>
                  </pic:blipFill>
                  <pic:spPr bwMode="auto">
                    <a:xfrm>
                      <a:off x="0" y="0"/>
                      <a:ext cx="206629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D3DF6" w14:textId="33762B8B" w:rsidR="004F4333" w:rsidRDefault="004F4333" w:rsidP="004F4333"/>
    <w:p w14:paraId="271CEA06" w14:textId="7A1EDA0E" w:rsidR="004F4333" w:rsidRDefault="004F4333" w:rsidP="004F4333"/>
    <w:p w14:paraId="36F88A47" w14:textId="77777777" w:rsidR="004F4333" w:rsidRDefault="004F4333" w:rsidP="004F4333"/>
    <w:p w14:paraId="23B4542A" w14:textId="77777777" w:rsidR="004F4333" w:rsidRDefault="004F4333" w:rsidP="004F4333"/>
    <w:p w14:paraId="7B7DF2C0" w14:textId="77777777" w:rsidR="004F4333" w:rsidRDefault="004F4333" w:rsidP="004F4333"/>
    <w:p w14:paraId="6F9E5DED" w14:textId="77777777" w:rsidR="004F4333" w:rsidRDefault="004F4333" w:rsidP="004F4333"/>
    <w:p w14:paraId="29863819" w14:textId="77777777" w:rsidR="004F4333" w:rsidRDefault="004F4333" w:rsidP="004F4333"/>
    <w:p w14:paraId="1D22D93F" w14:textId="77777777" w:rsidR="004F4333" w:rsidRDefault="004F4333" w:rsidP="004F4333"/>
    <w:p w14:paraId="5CF50846" w14:textId="77777777" w:rsidR="004F4333" w:rsidRDefault="004F4333" w:rsidP="004F4333"/>
    <w:p w14:paraId="3F4B3CB9" w14:textId="77777777" w:rsidR="004F4333" w:rsidRDefault="004F4333" w:rsidP="004F4333"/>
    <w:p w14:paraId="44655023" w14:textId="77777777" w:rsidR="004F4333" w:rsidRDefault="004F4333" w:rsidP="004F4333"/>
    <w:p w14:paraId="7DC01AC3" w14:textId="77777777" w:rsidR="004F4333" w:rsidRDefault="004F4333" w:rsidP="004F4333"/>
    <w:p w14:paraId="19BF8F05" w14:textId="77777777" w:rsidR="004F4333" w:rsidRDefault="004F4333" w:rsidP="004F4333"/>
    <w:p w14:paraId="64DE76B3" w14:textId="77777777" w:rsidR="004F4333" w:rsidRDefault="004F4333" w:rsidP="004F4333"/>
    <w:p w14:paraId="457CA098" w14:textId="77777777" w:rsidR="004F4333" w:rsidRDefault="004F4333" w:rsidP="004F4333"/>
    <w:p w14:paraId="5929D2D1" w14:textId="17863CBE" w:rsidR="004F4333" w:rsidRDefault="004F4333" w:rsidP="004F4333">
      <w:pPr>
        <w:pStyle w:val="Heading2"/>
      </w:pPr>
      <w:r>
        <w:lastRenderedPageBreak/>
        <w:t>Linear Motion Interpretation</w:t>
      </w:r>
    </w:p>
    <w:p w14:paraId="34896F79" w14:textId="4F89A186" w:rsidR="004F4333" w:rsidRDefault="004F4333" w:rsidP="004F4333">
      <m:oMathPara>
        <m:oMath>
          <m:r>
            <m:rPr>
              <m:sty m:val="p"/>
            </m:rPr>
            <w:rPr>
              <w:rFonts w:ascii="Cambria Math" w:hAnsi="Cambria Math"/>
            </w:rPr>
            <m:t>Σ</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r>
            <m:rPr>
              <m:sty m:val="p"/>
            </m:rPr>
            <w:br/>
          </m:r>
        </m:oMath>
      </m:oMathPara>
    </w:p>
    <w:p w14:paraId="6E0677E1" w14:textId="037AC681" w:rsidR="00C1547F" w:rsidRDefault="007F01E7" w:rsidP="004F4333">
      <m:oMathPara>
        <m:oMath>
          <m:r>
            <w:rPr>
              <w:rFonts w:ascii="Cambria Math" w:hAnsi="Cambria Math"/>
            </w:rPr>
            <m:t>-mgtan</m:t>
          </m:r>
          <m:d>
            <m:dPr>
              <m:ctrlPr>
                <w:rPr>
                  <w:rFonts w:ascii="Cambria Math" w:hAnsi="Cambria Math"/>
                  <w:i/>
                </w:rPr>
              </m:ctrlPr>
            </m:dPr>
            <m:e>
              <m:r>
                <w:rPr>
                  <w:rFonts w:ascii="Cambria Math" w:hAnsi="Cambria Math"/>
                </w:rPr>
                <m:t>θ</m:t>
              </m:r>
            </m:e>
          </m:d>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D4F8F4" w14:textId="77777777" w:rsidR="004F4333" w:rsidRDefault="004F4333" w:rsidP="004F4333"/>
    <w:p w14:paraId="2FBB6354" w14:textId="77777777" w:rsidR="00407EA1" w:rsidRDefault="00407EA1" w:rsidP="004F4333"/>
    <w:p w14:paraId="42DE4C88" w14:textId="77777777" w:rsidR="00407EA1" w:rsidRDefault="00407EA1" w:rsidP="004F4333"/>
    <w:p w14:paraId="181DFECF" w14:textId="4E1248B0" w:rsidR="007F01E7" w:rsidRDefault="007F01E7" w:rsidP="004F4333">
      <w:r>
        <w:t>Therefore</w:t>
      </w:r>
      <w:r>
        <w:br/>
      </w:r>
      <w: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-gtan</m:t>
          </m:r>
          <m:d>
            <m:dPr>
              <m:ctrlPr>
                <w:rPr>
                  <w:rFonts w:ascii="Cambria Math" w:hAnsi="Cambria Math"/>
                  <w:i/>
                </w:rPr>
              </m:ctrlPr>
            </m:dPr>
            <m:e>
              <m:r>
                <w:rPr>
                  <w:rFonts w:ascii="Cambria Math" w:hAnsi="Cambria Math"/>
                </w:rPr>
                <m:t>θ</m:t>
              </m:r>
            </m:e>
          </m:d>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m:t>
          </m:r>
          <m:f>
            <m:fPr>
              <m:ctrlPr>
                <w:rPr>
                  <w:rFonts w:ascii="Cambria Math" w:hAnsi="Cambria Math"/>
                  <w:i/>
                </w:rPr>
              </m:ctrlPr>
            </m:fPr>
            <m:num>
              <m:r>
                <w:rPr>
                  <w:rFonts w:ascii="Cambria Math" w:hAnsi="Cambria Math"/>
                </w:rPr>
                <m:t>gx</m:t>
              </m:r>
            </m:num>
            <m:den>
              <m:r>
                <w:rPr>
                  <w:rFonts w:ascii="Cambria Math" w:hAnsi="Cambria Math"/>
                </w:rPr>
                <m:t>l</m:t>
              </m:r>
            </m:den>
          </m:f>
          <m:r>
            <m:rPr>
              <m:sty m:val="p"/>
            </m:rPr>
            <w:br/>
          </m:r>
        </m:oMath>
      </m:oMathPara>
    </w:p>
    <w:p w14:paraId="6C5F5765" w14:textId="77777777" w:rsidR="004F4333" w:rsidRDefault="004F4333" w:rsidP="004F4333"/>
    <w:p w14:paraId="20A8A4B8" w14:textId="77777777" w:rsidR="004F4333" w:rsidRDefault="004F4333" w:rsidP="004F4333"/>
    <w:p w14:paraId="00C3F765" w14:textId="78F69B48" w:rsidR="004F4333" w:rsidRDefault="004F4333" w:rsidP="004F4333">
      <w:pPr>
        <w:pStyle w:val="Heading2"/>
      </w:pPr>
      <w:r>
        <w:t>Angular motion interpretation</w:t>
      </w:r>
    </w:p>
    <w:p w14:paraId="5E29A8C1" w14:textId="77777777" w:rsidR="00FD0A9A" w:rsidRDefault="00FD0A9A" w:rsidP="00FD0A9A"/>
    <w:p w14:paraId="28CFFEC5" w14:textId="77777777" w:rsidR="002A41BD" w:rsidRPr="002A41BD" w:rsidRDefault="00FD0A9A" w:rsidP="00FD0A9A">
      <m:oMathPara>
        <m:oMath>
          <m:r>
            <w:rPr>
              <w:rFonts w:ascii="Cambria Math" w:hAnsi="Cambria Math"/>
            </w:rPr>
            <m:t>τ=Iα=r⊥F</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=L×mg×</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mgL×</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5E3326AD" w14:textId="77777777" w:rsidR="002A41BD" w:rsidRDefault="002A41BD" w:rsidP="00FD0A9A"/>
    <w:p w14:paraId="6B5FB38E" w14:textId="5D94164A" w:rsidR="002A41BD" w:rsidRDefault="002A41BD" w:rsidP="00FD0A9A">
      <w:r>
        <w:t xml:space="preserve">So, because at small angles </w:t>
      </w:r>
      <m:oMath>
        <m:r>
          <w:rPr>
            <w:rFonts w:ascii="Cambria Math" w:hAnsi="Cambria Math"/>
          </w:rPr>
          <m:t>sin(θ)</m:t>
        </m:r>
      </m:oMath>
      <w:r w:rsidR="00D5730D">
        <w:t xml:space="preserve"> is approximately equal to </w:t>
      </w:r>
      <m:oMath>
        <m:r>
          <w:rPr>
            <w:rFonts w:ascii="Cambria Math" w:hAnsi="Cambria Math"/>
          </w:rPr>
          <m:t>θ</m:t>
        </m:r>
      </m:oMath>
      <w:r w:rsidR="00D5730D">
        <w:t xml:space="preserve">, </w:t>
      </w:r>
      <w:r w:rsidR="00B11DA1">
        <w:t>we have:</w:t>
      </w:r>
    </w:p>
    <w:p w14:paraId="41B172F9" w14:textId="4E6D9D2A" w:rsidR="005B178F" w:rsidRPr="005B178F" w:rsidRDefault="00FD0A9A" w:rsidP="00FD0A9A">
      <m:oMathPara>
        <m:oMath>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gsin</m:t>
              </m:r>
              <m:d>
                <m:dPr>
                  <m:ctrlPr>
                    <w:rPr>
                      <w:rFonts w:ascii="Cambria Math" w:hAnsi="Cambria Math"/>
                      <w:i/>
                    </w:rPr>
                  </m:ctrlPr>
                </m:dPr>
                <m:e>
                  <m:r>
                    <w:rPr>
                      <w:rFonts w:ascii="Cambria Math" w:hAnsi="Cambria Math"/>
                    </w:rPr>
                    <m:t>θ</m:t>
                  </m:r>
                </m:e>
              </m:d>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gθ</m:t>
              </m:r>
            </m:num>
            <m:den>
              <m:r>
                <w:rPr>
                  <w:rFonts w:ascii="Cambria Math" w:hAnsi="Cambria Math"/>
                </w:rPr>
                <m:t>l</m:t>
              </m:r>
            </m:den>
          </m:f>
        </m:oMath>
      </m:oMathPara>
    </w:p>
    <w:p w14:paraId="122C77BC" w14:textId="77777777" w:rsidR="005B178F" w:rsidRDefault="005B178F" w:rsidP="00FD0A9A"/>
    <w:p w14:paraId="5EF10C3A" w14:textId="4F949532" w:rsidR="00DC470D" w:rsidRPr="00DC470D" w:rsidRDefault="00FD0A9A" w:rsidP="00FD0A9A">
      <m:oMathPara>
        <m:oMathParaPr>
          <m:jc m:val="center"/>
        </m:oMathParaPr>
        <m:oMath>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r>
            <m:rPr>
              <m:sty m:val="p"/>
            </m:rPr>
            <w:br/>
          </m:r>
        </m:oMath>
        <m:oMath>
          <m:r>
            <m:rPr>
              <m:sty m:val="p"/>
            </m:rPr>
            <w:br/>
          </m:r>
        </m:oMath>
      </m:oMathPara>
    </w:p>
    <w:p w14:paraId="0BEC5ADD" w14:textId="77777777" w:rsidR="00BB79C7" w:rsidRDefault="00BB79C7" w:rsidP="00BB79C7">
      <w:pPr>
        <w:pStyle w:val="Heading1"/>
      </w:pPr>
      <w:r>
        <w:t>Potential Energy</w:t>
      </w:r>
    </w:p>
    <w:p w14:paraId="5062630A" w14:textId="77777777" w:rsidR="00BB79C7" w:rsidRDefault="00BB79C7" w:rsidP="00BB79C7">
      <w:pPr>
        <w:pStyle w:val="Heading2"/>
        <w:rPr>
          <w:sz w:val="32"/>
          <w:szCs w:val="32"/>
        </w:rPr>
      </w:pPr>
    </w:p>
    <w:p w14:paraId="6B4449C8" w14:textId="77777777" w:rsidR="00123866" w:rsidRDefault="00123866" w:rsidP="00123866"/>
    <w:p w14:paraId="35CF6C8D" w14:textId="421E1462" w:rsidR="00123866" w:rsidRDefault="00123866" w:rsidP="00123866">
      <w:pPr>
        <w:pStyle w:val="Heading2"/>
      </w:pPr>
      <w:r>
        <w:t>Derivation</w:t>
      </w:r>
    </w:p>
    <w:p w14:paraId="1700D7DC" w14:textId="3288BE89" w:rsidR="00123866" w:rsidRPr="00123866" w:rsidRDefault="00123866" w:rsidP="00123866">
      <w:r>
        <w:t>From Hooke’s Law, we know that:</w:t>
      </w:r>
      <w:r>
        <w:br/>
      </w:r>
      <w:r>
        <w:br/>
      </w:r>
      <m:oMathPara>
        <m:oMath>
          <m:r>
            <w:rPr>
              <w:rFonts w:ascii="Cambria Math" w:hAnsi="Cambria Math"/>
            </w:rPr>
            <w:lastRenderedPageBreak/>
            <m:t>F= -kx</m:t>
          </m:r>
          <m:r>
            <m:rPr>
              <m:sty m:val="p"/>
            </m:rPr>
            <w:br/>
          </m:r>
        </m:oMath>
        <m:oMath>
          <m:r>
            <m:rPr>
              <m:sty m:val="p"/>
            </m:rPr>
            <w:br/>
          </m:r>
        </m:oMath>
        <m:oMath>
          <m:r>
            <m:rPr>
              <m:sty m:val="p"/>
            </m:rPr>
            <w:rPr>
              <w:rFonts w:ascii="Cambria Math" w:hAnsi="Cambria Math"/>
            </w:rPr>
            <m:t>And from the equation for work, we know:</m:t>
          </m:r>
          <m:r>
            <m:rPr>
              <m:sty m:val="p"/>
            </m:rPr>
            <w:br/>
          </m:r>
        </m:oMath>
        <m:oMath>
          <m:r>
            <m:rPr>
              <m:sty m:val="p"/>
            </m:rPr>
            <w:br/>
          </m:r>
        </m:oMath>
        <m:oMath>
          <m:r>
            <w:rPr>
              <w:rFonts w:ascii="Cambria Math" w:hAnsi="Cambria Math"/>
            </w:rPr>
            <m:t>W=∫F dx</m:t>
          </m:r>
        </m:oMath>
      </m:oMathPara>
    </w:p>
    <w:p w14:paraId="43026609" w14:textId="6109147B" w:rsidR="00123866" w:rsidRDefault="00123866" w:rsidP="00123866">
      <w:r>
        <w:t>Therefore:</w:t>
      </w:r>
      <w:r>
        <w:br/>
      </w:r>
      <w:r>
        <w:br/>
      </w:r>
      <m:oMathPara>
        <m:oMath>
          <m:r>
            <w:rPr>
              <w:rFonts w:ascii="Cambria Math" w:hAnsi="Cambria Math"/>
            </w:rPr>
            <m:t xml:space="preserve">W= </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-kx</m:t>
              </m:r>
            </m:e>
          </m:nary>
          <m:r>
            <w:rPr>
              <w:rFonts w:ascii="Cambria Math" w:hAnsi="Cambria Math"/>
            </w:rPr>
            <m:t>dx'</m:t>
          </m:r>
          <m:r>
            <m:rPr>
              <m:sty m:val="p"/>
            </m:rPr>
            <w:rPr>
              <w:rFonts w:ascii="Cambria Math" w:hAnsi="Cambria Math"/>
            </w:rPr>
            <w:br/>
          </m:r>
        </m:oMath>
        <m:oMath>
          <m:r>
            <m:rPr>
              <m:sty m:val="p"/>
            </m:rPr>
            <w:br/>
          </m:r>
        </m:oMath>
        <m:oMath>
          <m:r>
            <w:rPr>
              <w:rFonts w:ascii="Cambria Math" w:hAnsi="Cambria Math"/>
            </w:rPr>
            <m:t>⇒</m:t>
          </m:r>
          <m:sSubSup>
            <m:sSubSupPr>
              <m:ctrlPr>
                <w:rPr>
                  <w:rFonts w:ascii="Cambria Math" w:hAnsi="Cambria Math"/>
                  <w:i/>
                </w:rPr>
              </m:ctrlPr>
            </m:sSub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b>
              <m:r>
                <w:rPr>
                  <w:rFonts w:ascii="Cambria Math" w:hAnsi="Cambria Math"/>
                </w:rPr>
                <m:t>0</m:t>
              </m:r>
            </m:sub>
            <m:sup>
              <m:r>
                <w:rPr>
                  <w:rFonts w:ascii="Cambria Math" w:hAnsi="Cambria Math"/>
                </w:rPr>
                <m:t>x</m:t>
              </m:r>
            </m:sup>
          </m:sSubSup>
          <m:r>
            <m:rPr>
              <m:sty m:val="p"/>
            </m:rPr>
            <w:br/>
          </m:r>
        </m:oMath>
      </m:oMathPara>
    </w:p>
    <w:p w14:paraId="4B355A3B" w14:textId="6D50DD66" w:rsidR="00123866" w:rsidRPr="0068569B" w:rsidRDefault="006F662F" w:rsidP="00123866">
      <w:r w:rsidRPr="000D34CF">
        <w:rPr>
          <w:b/>
        </w:rPr>
        <w:t>Note</w:t>
      </w:r>
      <w:r>
        <w:t>: In this case, although it seems that we</w:t>
      </w:r>
      <w:r w:rsidR="00BA0270">
        <w:t xml:space="preserve"> have forgotten </w:t>
      </w:r>
      <w:r>
        <w:t xml:space="preserve">the negative, </w:t>
      </w:r>
      <w:r w:rsidR="006138BF">
        <w:t xml:space="preserve">the current belief is simply </w:t>
      </w:r>
      <w:r w:rsidR="0001762F">
        <w:t xml:space="preserve">that the negative is only used to indicate that the work is </w:t>
      </w:r>
      <w:r w:rsidR="00684F7E">
        <w:t xml:space="preserve">in the opposite direction to motion, but </w:t>
      </w:r>
      <w:commentRangeStart w:id="17"/>
      <w:r w:rsidR="0068569B">
        <w:t xml:space="preserve">because </w:t>
      </w:r>
      <w:r w:rsidR="0068569B">
        <w:rPr>
          <w:b/>
        </w:rPr>
        <w:t>energy</w:t>
      </w:r>
      <w:r w:rsidR="0068569B">
        <w:t xml:space="preserve"> is a scalar, </w:t>
      </w:r>
      <w:r w:rsidR="00D5422E">
        <w:t xml:space="preserve">we can omit the </w:t>
      </w:r>
      <w:r w:rsidR="00090CC4">
        <w:t>negative sign</w:t>
      </w:r>
      <w:commentRangeEnd w:id="17"/>
      <w:r w:rsidR="00022771">
        <w:rPr>
          <w:rStyle w:val="CommentReference"/>
        </w:rPr>
        <w:commentReference w:id="17"/>
      </w:r>
      <w:r w:rsidR="00090CC4">
        <w:t xml:space="preserve">. </w:t>
      </w:r>
    </w:p>
    <w:p w14:paraId="71843077" w14:textId="77777777" w:rsidR="00123866" w:rsidRPr="00123866" w:rsidRDefault="00123866" w:rsidP="00123866"/>
    <w:p w14:paraId="5FEE51F6" w14:textId="5F981F7E" w:rsidR="00BB79C7" w:rsidRPr="00BB79C7" w:rsidRDefault="00BB79C7" w:rsidP="00123866">
      <w:pPr>
        <w:pStyle w:val="Heading3"/>
      </w:pPr>
      <w:r w:rsidRPr="00BB79C7">
        <w:t>Spring</w:t>
      </w:r>
    </w:p>
    <w:p w14:paraId="29FF1595" w14:textId="77777777" w:rsidR="00BB79C7" w:rsidRDefault="00BB79C7" w:rsidP="00BB79C7">
      <w:pPr>
        <w:rPr>
          <w:rFonts w:asciiTheme="majorHAnsi" w:eastAsiaTheme="majorEastAsia" w:hAnsiTheme="majorHAnsi" w:cstheme="majorBidi"/>
          <w:color w:val="2F5496" w:themeColor="accent1" w:themeShade="BF"/>
          <w:sz w:val="32"/>
          <w:szCs w:val="32"/>
        </w:rPr>
      </w:pPr>
    </w:p>
    <w:p w14:paraId="1544230A" w14:textId="77777777" w:rsidR="00E20658" w:rsidRDefault="00BB79C7" w:rsidP="00BB79C7">
      <w:pPr>
        <w:rPr>
          <w:rStyle w:val="Heading2Char"/>
        </w:rPr>
      </w:pPr>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k</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br/>
          </m:r>
        </m:oMath>
        <m:oMath>
          <m:r>
            <m:rPr>
              <m:sty m:val="p"/>
            </m:rPr>
            <w:br/>
          </m:r>
        </m:oMath>
      </m:oMathPara>
    </w:p>
    <w:p w14:paraId="1DEC3450" w14:textId="77777777" w:rsidR="005A4EC2" w:rsidRDefault="005A4EC2" w:rsidP="00BB79C7">
      <w:pPr>
        <w:rPr>
          <w:rStyle w:val="Heading2Char"/>
        </w:rPr>
      </w:pPr>
    </w:p>
    <w:p w14:paraId="29ABD421" w14:textId="77777777" w:rsidR="00E20658" w:rsidRDefault="00E20658" w:rsidP="00BB79C7">
      <w:pPr>
        <w:rPr>
          <w:rStyle w:val="Heading2Char"/>
        </w:rPr>
      </w:pPr>
    </w:p>
    <w:p w14:paraId="7F3BD0CC" w14:textId="7200F45F" w:rsidR="00FD0A9A" w:rsidRDefault="00BB79C7" w:rsidP="00123866">
      <w:pPr>
        <w:pStyle w:val="Heading3"/>
        <w:rPr>
          <w:sz w:val="32"/>
          <w:szCs w:val="32"/>
        </w:rPr>
      </w:pPr>
      <w:r w:rsidRPr="00E20658">
        <w:rPr>
          <w:rStyle w:val="Heading2Char"/>
        </w:rPr>
        <w:t>Pendulum</w:t>
      </w:r>
      <w:r w:rsidR="00DC470D" w:rsidRPr="00DC470D">
        <w:br/>
      </w:r>
    </w:p>
    <w:p w14:paraId="6F367A1D" w14:textId="6745E4D9" w:rsidR="00BB79C7" w:rsidRDefault="00BB79C7" w:rsidP="00BB79C7">
      <w:pPr>
        <w:rPr>
          <w:sz w:val="32"/>
          <w:szCs w:val="32"/>
        </w:rPr>
      </w:pPr>
    </w:p>
    <w:p w14:paraId="2947E424" w14:textId="431C9B23" w:rsidR="00BB79C7" w:rsidRDefault="00BB79C7" w:rsidP="00BB79C7">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×constant×</m:t>
          </m:r>
          <m:sSup>
            <m:sSupPr>
              <m:ctrlPr>
                <w:rPr>
                  <w:rFonts w:ascii="Cambria Math" w:hAnsi="Cambria Math"/>
                  <w:i/>
                </w:rPr>
              </m:ctrlPr>
            </m:sSupPr>
            <m:e>
              <m:r>
                <w:rPr>
                  <w:rFonts w:ascii="Cambria Math" w:hAnsi="Cambria Math"/>
                </w:rPr>
                <m:t>θ</m:t>
              </m:r>
            </m:e>
            <m:sup>
              <m:r>
                <w:rPr>
                  <w:rFonts w:ascii="Cambria Math" w:hAnsi="Cambria Math"/>
                </w:rPr>
                <m:t>2</m:t>
              </m:r>
            </m:sup>
          </m:sSup>
          <m:r>
            <m:rPr>
              <m:sty m:val="p"/>
            </m:rPr>
            <w:br/>
          </m:r>
        </m:oMath>
        <m:oMath>
          <m:r>
            <m:rPr>
              <m:sty m:val="p"/>
            </m:rPr>
            <w:br/>
          </m:r>
        </m:oMath>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r>
                    <w:rPr>
                      <w:rFonts w:ascii="Cambria Math" w:hAnsi="Cambria Math"/>
                    </w:rPr>
                    <m:t>+Bcos</m:t>
                  </m:r>
                  <m:d>
                    <m:dPr>
                      <m:ctrlPr>
                        <w:rPr>
                          <w:rFonts w:ascii="Cambria Math" w:hAnsi="Cambria Math"/>
                          <w:i/>
                        </w:rPr>
                      </m:ctrlPr>
                    </m:dPr>
                    <m:e>
                      <m:r>
                        <w:rPr>
                          <w:rFonts w:ascii="Cambria Math" w:hAnsi="Cambria Math"/>
                        </w:rPr>
                        <m:t>ωt</m:t>
                      </m:r>
                    </m:e>
                  </m:d>
                </m:e>
              </m:d>
            </m:e>
            <m:sup>
              <m:r>
                <w:rPr>
                  <w:rFonts w:ascii="Cambria Math" w:hAnsi="Cambria Math"/>
                </w:rPr>
                <m:t>2</m:t>
              </m:r>
            </m:sup>
          </m:sSup>
          <m:r>
            <m:rPr>
              <m:sty m:val="p"/>
            </m:rPr>
            <w:br/>
          </m:r>
        </m:oMath>
        <m:oMath>
          <m:r>
            <m:rPr>
              <m:sty m:val="p"/>
            </m:rPr>
            <w:rPr>
              <w:rFonts w:ascii="Cambria Math" w:hAnsi="Cambria Math"/>
            </w:rPr>
            <w:br/>
          </m:r>
        </m:oMath>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(ωt+ϕ)</m:t>
              </m:r>
            </m:e>
          </m:func>
          <m:r>
            <m:rPr>
              <m:sty m:val="p"/>
            </m:rPr>
            <w:br/>
          </m:r>
        </m:oMath>
      </m:oMathPara>
    </w:p>
    <w:p w14:paraId="7D1E5EFF" w14:textId="77777777" w:rsidR="00E20658" w:rsidRDefault="00E20658" w:rsidP="00BB79C7"/>
    <w:p w14:paraId="0D961949" w14:textId="18115D51" w:rsidR="00C1137E" w:rsidRDefault="00C1137E" w:rsidP="00BB79C7">
      <w:pPr>
        <w:rPr>
          <w:b/>
        </w:rPr>
      </w:pPr>
      <w:r>
        <w:rPr>
          <w:b/>
        </w:rPr>
        <w:t>Kinetic Energy – Total Energy</w:t>
      </w:r>
    </w:p>
    <w:p w14:paraId="2A408030" w14:textId="77777777" w:rsidR="00F300FD" w:rsidRDefault="00F300FD" w:rsidP="00BB79C7">
      <w:pPr>
        <w:rPr>
          <w:b/>
        </w:rPr>
      </w:pPr>
    </w:p>
    <w:p w14:paraId="52B8766A" w14:textId="15AEBC5D" w:rsidR="007A1A4B" w:rsidRDefault="00F300FD" w:rsidP="00BB79C7">
      <w:r>
        <w:t xml:space="preserve">Recall that </w:t>
      </w:r>
      <w:r w:rsidR="00A13DF1">
        <w:t>an object’s kinetic energy is given by:</w:t>
      </w:r>
      <w:r w:rsidR="00A13DF1">
        <w:br/>
      </w:r>
      <w:r w:rsidR="00A13DF1">
        <w:br/>
      </w: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br/>
          </m:r>
        </m:oMath>
        <m:oMath>
          <m:r>
            <m:rPr>
              <m:sty m:val="p"/>
            </m:rPr>
            <w:br/>
          </m:r>
          <m:r>
            <m:rPr>
              <m:sty m:val="p"/>
            </m:rPr>
            <w:rPr>
              <w:rFonts w:ascii="Cambria Math" w:hAnsi="Cambria Math"/>
            </w:rPr>
            <m:t xml:space="preserve">Given that </m:t>
          </m:r>
          <m:r>
            <w:rPr>
              <w:rFonts w:ascii="Cambria Math" w:hAnsi="Cambria Math"/>
            </w:rPr>
            <m:t>v =</m:t>
          </m:r>
          <m:f>
            <m:fPr>
              <m:ctrlPr>
                <w:rPr>
                  <w:rFonts w:ascii="Cambria Math" w:hAnsi="Cambria Math"/>
                  <w:i/>
                </w:rPr>
              </m:ctrlPr>
            </m:fPr>
            <m:num>
              <m:r>
                <w:rPr>
                  <w:rFonts w:ascii="Cambria Math" w:hAnsi="Cambria Math"/>
                </w:rPr>
                <m:t>dx</m:t>
              </m:r>
            </m:num>
            <m:den>
              <m:r>
                <w:rPr>
                  <w:rFonts w:ascii="Cambria Math" w:hAnsi="Cambria Math"/>
                </w:rPr>
                <m:t>dt</m:t>
              </m:r>
            </m:den>
          </m:f>
        </m:oMath>
      </m:oMathPara>
      <w:r w:rsidR="00A13DF1">
        <w:t xml:space="preserve">, and </w:t>
      </w:r>
      <m:oMath>
        <m:r>
          <w:rPr>
            <w:rFonts w:ascii="Cambria Math" w:hAnsi="Cambria Math"/>
          </w:rPr>
          <m:t>x = Acos(ωt+ϕ)</m:t>
        </m:r>
      </m:oMath>
      <w:r w:rsidR="007A1A4B">
        <w:t>, we can derive the equation:</w:t>
      </w:r>
      <w:r w:rsidR="007A1A4B">
        <w:br/>
      </w:r>
      <w:r w:rsidR="007A1A4B">
        <w:br/>
      </w: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-ωAsin</m:t>
                  </m:r>
                  <m:d>
                    <m:dPr>
                      <m:ctrlPr>
                        <w:rPr>
                          <w:rFonts w:ascii="Cambria Math" w:hAnsi="Cambria Math"/>
                          <w:i/>
                        </w:rPr>
                      </m:ctrlPr>
                    </m:dPr>
                    <m:e>
                      <m:r>
                        <w:rPr>
                          <w:rFonts w:ascii="Cambria Math" w:hAnsi="Cambria Math"/>
                        </w:rPr>
                        <m:t>ωt+ϕ</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(ωt+ϕ)</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(ωt+ϕ)</m:t>
              </m:r>
            </m:e>
          </m:func>
          <m:r>
            <m:rPr>
              <m:sty m:val="p"/>
            </m:rPr>
            <w:br/>
          </m:r>
        </m:oMath>
        <m:oMath>
          <m:r>
            <m:rPr>
              <m:sty m:val="p"/>
            </m:rPr>
            <w:br/>
          </m:r>
        </m:oMath>
        <m:oMath>
          <m:r>
            <m:rPr>
              <m:sty m:val="p"/>
            </m:rPr>
            <w:rPr>
              <w:rFonts w:ascii="Cambria Math" w:hAnsi="Cambria Math"/>
            </w:rPr>
            <m:t xml:space="preserve">Therefore, given total energy = </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m:rPr>
              <m:sty m:val="p"/>
            </m:rPr>
            <w:br/>
          </m:r>
        </m:oMath>
        <m:oMath>
          <m:r>
            <m:rPr>
              <m:sty m:val="p"/>
            </m:rPr>
            <w:br/>
          </m:r>
        </m:oMath>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(ωt+ϕ)</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ωt+ϕ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2</m:t>
                  </m:r>
                </m:sup>
              </m:sSup>
            </m:e>
          </m:func>
        </m:oMath>
      </m:oMathPara>
    </w:p>
    <w:p w14:paraId="6314C922" w14:textId="77777777" w:rsidR="007A1A4B" w:rsidRDefault="007A1A4B" w:rsidP="00BB79C7"/>
    <w:p w14:paraId="2F750C8C" w14:textId="77777777" w:rsidR="007A1A4B" w:rsidRDefault="007A1A4B" w:rsidP="00BB79C7"/>
    <w:p w14:paraId="078285BD" w14:textId="09A39195" w:rsidR="00F300FD" w:rsidRPr="00F300FD" w:rsidRDefault="00A13DF1" w:rsidP="00BB79C7">
      <w:r>
        <w:t xml:space="preserve"> </w:t>
      </w:r>
    </w:p>
    <w:p w14:paraId="5254B39A" w14:textId="77777777" w:rsidR="00C1137E" w:rsidRDefault="00C1137E" w:rsidP="00BB79C7"/>
    <w:p w14:paraId="7EC758D5" w14:textId="03EB7254" w:rsidR="006F3500" w:rsidRDefault="006F3500" w:rsidP="006F3500">
      <w:pPr>
        <w:pStyle w:val="Heading1"/>
      </w:pPr>
      <w:r>
        <w:t>Frequency – Torque</w:t>
      </w:r>
    </w:p>
    <w:p w14:paraId="40A7EA66" w14:textId="523DE669" w:rsidR="006F3500" w:rsidRPr="006F3500" w:rsidRDefault="006F3500" w:rsidP="006F3500"/>
    <w:p w14:paraId="70EAB06E" w14:textId="3CF5F1DA" w:rsidR="009D2BD9" w:rsidRDefault="006F3500" w:rsidP="00BB79C7">
      <w:r>
        <w:rPr>
          <w:noProof/>
        </w:rPr>
        <w:drawing>
          <wp:anchor distT="0" distB="0" distL="114300" distR="114300" simplePos="0" relativeHeight="251661312" behindDoc="1" locked="0" layoutInCell="1" allowOverlap="1" wp14:anchorId="2F397DF3" wp14:editId="0381AB8A">
            <wp:simplePos x="0" y="0"/>
            <wp:positionH relativeFrom="column">
              <wp:posOffset>1460500</wp:posOffset>
            </wp:positionH>
            <wp:positionV relativeFrom="paragraph">
              <wp:posOffset>219710</wp:posOffset>
            </wp:positionV>
            <wp:extent cx="2895600" cy="1803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22"/>
                    <pic:cNvPicPr/>
                  </pic:nvPicPr>
                  <pic:blipFill rotWithShape="1">
                    <a:blip r:embed="rId14">
                      <a:extLst>
                        <a:ext uri="{28A0092B-C50C-407E-A947-70E740481C1C}">
                          <a14:useLocalDpi xmlns:a14="http://schemas.microsoft.com/office/drawing/2010/main" val="0"/>
                        </a:ext>
                      </a:extLst>
                    </a:blip>
                    <a:srcRect l="9164" b="29353"/>
                    <a:stretch/>
                  </pic:blipFill>
                  <pic:spPr bwMode="auto">
                    <a:xfrm>
                      <a:off x="0" y="0"/>
                      <a:ext cx="2895600" cy="180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757DBC" w14:textId="79545AA5" w:rsidR="006F3500" w:rsidRDefault="006F3500" w:rsidP="00BB79C7"/>
    <w:p w14:paraId="6F653E94" w14:textId="30C41B21" w:rsidR="006F3500" w:rsidRDefault="006F3500" w:rsidP="00BB79C7"/>
    <w:p w14:paraId="1A1EB731" w14:textId="428D3745" w:rsidR="006F3500" w:rsidRPr="001200CE" w:rsidRDefault="00BC6AB2" w:rsidP="00BB79C7">
      <m:oMathPara>
        <m:oMath>
          <m:r>
            <w:rPr>
              <w:rFonts w:ascii="Cambria Math" w:hAnsi="Cambria Math"/>
            </w:rPr>
            <m:t>τ=r⊥F=I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m:rPr>
              <m:sty m:val="p"/>
            </m:rPr>
            <w:rPr>
              <w:rFonts w:ascii="Cambria Math" w:hAnsi="Cambria Math"/>
            </w:rPr>
            <w:br/>
          </m:r>
        </m:oMath>
        <m:oMath>
          <m:r>
            <w:rPr>
              <w:rFonts w:ascii="Cambria Math" w:hAnsi="Cambria Math"/>
            </w:rPr>
            <m:t>⇒ -l×sin</m:t>
          </m:r>
          <m:d>
            <m:dPr>
              <m:ctrlPr>
                <w:rPr>
                  <w:rFonts w:ascii="Cambria Math" w:hAnsi="Cambria Math"/>
                  <w:i/>
                </w:rPr>
              </m:ctrlPr>
            </m:dPr>
            <m:e>
              <m:r>
                <w:rPr>
                  <w:rFonts w:ascii="Cambria Math" w:hAnsi="Cambria Math"/>
                </w:rPr>
                <m:t>θ</m:t>
              </m:r>
            </m:e>
          </m:d>
          <m:r>
            <w:rPr>
              <w:rFonts w:ascii="Cambria Math" w:hAnsi="Cambria Math"/>
            </w:rPr>
            <m:t>×mg= m</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A87FFFA" w14:textId="01D64159" w:rsidR="001200CE" w:rsidRPr="000D34CF" w:rsidRDefault="001200CE" w:rsidP="00BB79C7">
      <w:r>
        <w:t xml:space="preserve">Therefore, given the small angle approximation, which states that for small angles: </w:t>
      </w:r>
      <m:oMath>
        <m:r>
          <w:rPr>
            <w:rFonts w:ascii="Cambria Math" w:hAnsi="Cambria Math"/>
          </w:rPr>
          <m:t>θ≈</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w:r>
        <w:t>, we may say that:</w:t>
      </w:r>
      <w:r>
        <w:br/>
      </w:r>
      <w:r>
        <w:br/>
      </w:r>
      <m:oMathPara>
        <m:oMath>
          <m:r>
            <w:rPr>
              <w:rFonts w:ascii="Cambria Math" w:hAnsi="Cambria Math"/>
            </w:rPr>
            <m:t>-mg×lsin</m:t>
          </m:r>
          <m:d>
            <m:dPr>
              <m:ctrlPr>
                <w:rPr>
                  <w:rFonts w:ascii="Cambria Math" w:hAnsi="Cambria Math"/>
                  <w:i/>
                </w:rPr>
              </m:ctrlPr>
            </m:dPr>
            <m:e>
              <m:r>
                <w:rPr>
                  <w:rFonts w:ascii="Cambria Math" w:hAnsi="Cambria Math"/>
                </w:rPr>
                <m:t>θ</m:t>
              </m:r>
            </m:e>
          </m:d>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r>
            <m:rPr>
              <m:sty m:val="p"/>
            </m:rPr>
            <w:br/>
          </m:r>
        </m:oMath>
        <m:oMath>
          <m:r>
            <m:rPr>
              <m:sty m:val="p"/>
            </m:rPr>
            <w:br/>
          </m:r>
          <m:r>
            <m:rPr>
              <m:sty m:val="p"/>
            </m:rPr>
            <w:rPr>
              <w:rFonts w:ascii="Cambria Math" w:hAnsi="Cambria Math"/>
            </w:rPr>
            <m:t xml:space="preserve">Here, we’ve used a negative sign to indicate that the </m:t>
          </m:r>
        </m:oMath>
      </m:oMathPara>
      <w:r w:rsidR="009F4C62">
        <w:t xml:space="preserve">rotation will tend to be clockwise for most </w:t>
      </w:r>
      <w:r w:rsidR="00862E68">
        <w:t xml:space="preserve">systems, since a clockwise direction is </w:t>
      </w:r>
      <w:r w:rsidR="00BE7C4A">
        <w:t xml:space="preserve">set as negative. In other words, because </w:t>
      </w:r>
      <w:r w:rsidR="002F5412">
        <w:t xml:space="preserve">the torque tends to move the system back to equilibrium, </w:t>
      </w:r>
      <w:r w:rsidR="00075B1F">
        <w:t xml:space="preserve">the torque vector is </w:t>
      </w:r>
      <w:r w:rsidR="00075B1F" w:rsidRPr="005B6961">
        <w:rPr>
          <w:b/>
        </w:rPr>
        <w:t>manually set as negative</w:t>
      </w:r>
      <w:r w:rsidR="005B6961">
        <w:t>(by ourselves)</w:t>
      </w:r>
      <w:r w:rsidR="00075B1F">
        <w:t xml:space="preserve">. </w:t>
      </w:r>
    </w:p>
    <w:p w14:paraId="158D7074" w14:textId="77777777" w:rsidR="000D34CF" w:rsidRDefault="000D34CF" w:rsidP="00BB79C7"/>
    <w:p w14:paraId="4FAC3683" w14:textId="77777777" w:rsidR="000D34CF" w:rsidRDefault="000D34CF" w:rsidP="000D34CF">
      <w:pPr>
        <w:pStyle w:val="ListParagraph"/>
        <w:numPr>
          <w:ilvl w:val="0"/>
          <w:numId w:val="21"/>
        </w:numPr>
      </w:pPr>
      <w:r>
        <w:t xml:space="preserve">The real working however, falls on the idea that </w:t>
      </w:r>
      <m:oMath>
        <m:r>
          <w:rPr>
            <w:rFonts w:ascii="Cambria Math" w:hAnsi="Cambria Math"/>
          </w:rPr>
          <m:t>θ</m:t>
        </m:r>
      </m:oMath>
      <w:r>
        <w:t xml:space="preserve"> is described by some function, so we may imagine:</w:t>
      </w:r>
      <w:r>
        <w:br/>
      </w:r>
      <w:r>
        <w:br/>
      </w:r>
      <m:oMathPara>
        <m:oMath>
          <m:r>
            <w:rPr>
              <w:rFonts w:ascii="Cambria Math" w:hAnsi="Cambria Math"/>
            </w:rPr>
            <w:lastRenderedPageBreak/>
            <m:t>θ=Rsin(ωt+ϕ)</m:t>
          </m:r>
          <m:r>
            <m:rPr>
              <m:sty m:val="p"/>
            </m:rPr>
            <w:br/>
          </m:r>
        </m:oMath>
      </m:oMathPara>
    </w:p>
    <w:p w14:paraId="61113BC2" w14:textId="77777777" w:rsidR="004B5876" w:rsidRPr="004B5876" w:rsidRDefault="000D34CF" w:rsidP="000D34CF">
      <w:pPr>
        <w:pStyle w:val="ListParagraph"/>
        <w:numPr>
          <w:ilvl w:val="0"/>
          <w:numId w:val="21"/>
        </w:numPr>
      </w:pPr>
      <w:r>
        <w:t>And therefore we solve for:</w:t>
      </w:r>
      <w:r w:rsidR="00EE1375">
        <w:t xml:space="preserve"> </w:t>
      </w:r>
      <w:r w:rsidR="00EE1375">
        <w:br/>
      </w:r>
      <w:r w:rsidR="00EE1375">
        <w:br/>
      </w:r>
      <m:oMathPara>
        <m:oMath>
          <m:r>
            <w:rPr>
              <w:rFonts w:ascii="Cambria Math" w:hAnsi="Cambria Math"/>
            </w:rPr>
            <m:t>-mglθ= -m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θ</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num>
                <m:den>
                  <m:r>
                    <w:rPr>
                      <w:rFonts w:ascii="Cambria Math" w:hAnsi="Cambria Math"/>
                    </w:rPr>
                    <m:t>l</m:t>
                  </m:r>
                </m:den>
              </m:f>
            </m:e>
          </m:rad>
        </m:oMath>
      </m:oMathPara>
    </w:p>
    <w:p w14:paraId="0ADF3E02" w14:textId="77777777" w:rsidR="0068500E" w:rsidRDefault="004B5876" w:rsidP="000D34CF">
      <w:pPr>
        <w:pStyle w:val="ListParagraph"/>
        <w:numPr>
          <w:ilvl w:val="0"/>
          <w:numId w:val="21"/>
        </w:numPr>
      </w:pPr>
      <w:r>
        <w:t>Formally, the solution is given as:</w:t>
      </w:r>
      <w:r>
        <w:br/>
      </w:r>
      <w:r>
        <w:br/>
      </w: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r>
                    <m:rPr>
                      <m:sty m:val="p"/>
                    </m:rPr>
                    <w:rPr>
                      <w:rFonts w:ascii="Cambria Math" w:hAnsi="Cambria Math"/>
                    </w:rPr>
                    <m:t>Λ</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e>
          </m:rad>
          <m:r>
            <m:rPr>
              <m:sty m:val="p"/>
            </m:rPr>
            <w:br/>
          </m:r>
        </m:oMath>
        <w:commentRangeStart w:id="18"/>
        <m:oMath>
          <m:r>
            <m:rPr>
              <m:sty m:val="p"/>
            </m:rPr>
            <w:br/>
          </m:r>
          <m:r>
            <m:rPr>
              <m:sty m:val="p"/>
            </m:rPr>
            <w:rPr>
              <w:rFonts w:ascii="Cambria Math" w:hAnsi="Cambria Math"/>
            </w:rPr>
            <m:t>Where Λ</m:t>
          </m:r>
        </m:oMath>
      </m:oMathPara>
      <w:r>
        <w:t xml:space="preserve"> is the distance between the </w:t>
      </w:r>
      <w:r w:rsidR="006D786B">
        <w:t xml:space="preserve">pivot point and center of mass, and </w:t>
      </w:r>
      <m:oMath>
        <m:r>
          <w:rPr>
            <w:rFonts w:ascii="Cambria Math" w:hAnsi="Cambria Math"/>
          </w:rPr>
          <m:t>λ</m:t>
        </m:r>
      </m:oMath>
      <w:r w:rsidR="006D786B">
        <w:t xml:space="preserve"> is the radius of gyration. </w:t>
      </w:r>
      <w:commentRangeEnd w:id="18"/>
      <w:r w:rsidR="0068500E">
        <w:rPr>
          <w:rStyle w:val="CommentReference"/>
        </w:rPr>
        <w:commentReference w:id="18"/>
      </w:r>
      <w:r w:rsidR="000D34CF">
        <w:br/>
      </w:r>
      <w:r w:rsidR="000D34CF">
        <w:br/>
      </w:r>
    </w:p>
    <w:p w14:paraId="1E94B945" w14:textId="77777777" w:rsidR="00A0570C" w:rsidRDefault="0068500E" w:rsidP="000D34CF">
      <w:pPr>
        <w:pStyle w:val="ListParagraph"/>
        <w:numPr>
          <w:ilvl w:val="0"/>
          <w:numId w:val="21"/>
        </w:numPr>
      </w:pPr>
      <w:r>
        <w:rPr>
          <w:b/>
        </w:rPr>
        <w:t xml:space="preserve">Note: </w:t>
      </w:r>
      <w:r>
        <w:t xml:space="preserve">Although the mathematics are a little unclear at this point, </w:t>
      </w:r>
      <w:r w:rsidR="009D7636">
        <w:t xml:space="preserve">it is stated that as the angle approaches 180 degrees, </w:t>
      </w:r>
      <w:r w:rsidR="00421885">
        <w:t xml:space="preserve">the period of the oscillator </w:t>
      </w:r>
      <w:r w:rsidR="00947496">
        <w:t xml:space="preserve">tends towards infinity. </w:t>
      </w:r>
    </w:p>
    <w:p w14:paraId="619FDB77" w14:textId="77777777" w:rsidR="00A0570C" w:rsidRDefault="00A0570C" w:rsidP="00A0570C"/>
    <w:p w14:paraId="4CB34796" w14:textId="77777777" w:rsidR="00A0570C" w:rsidRDefault="00A0570C" w:rsidP="00A0570C"/>
    <w:p w14:paraId="14CE19CA" w14:textId="77777777" w:rsidR="00A0570C" w:rsidRDefault="00A0570C" w:rsidP="00A0570C">
      <w:pPr>
        <w:pStyle w:val="Heading2"/>
      </w:pPr>
      <w:r>
        <w:t>Torsional Oscillator</w:t>
      </w:r>
    </w:p>
    <w:p w14:paraId="29A5584B" w14:textId="77777777" w:rsidR="00D82E75" w:rsidRPr="00D82E75" w:rsidRDefault="00725748" w:rsidP="00A0570C">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κ</m:t>
                  </m:r>
                </m:num>
                <m:den>
                  <m:r>
                    <w:rPr>
                      <w:rFonts w:ascii="Cambria Math" w:hAnsi="Cambria Math"/>
                    </w:rPr>
                    <m:t>I</m:t>
                  </m:r>
                </m:den>
              </m:f>
            </m:e>
          </m:rad>
          <m:r>
            <m:rPr>
              <m:sty m:val="p"/>
            </m:rPr>
            <w:br/>
          </m:r>
        </m:oMath>
        <m:oMath>
          <m:r>
            <m:rPr>
              <m:sty m:val="p"/>
            </m:rPr>
            <w:br/>
          </m:r>
        </m:oMath>
      </m:oMathPara>
      <w:r w:rsidR="00D82E75">
        <w:t>Note that this was derived from:</w:t>
      </w:r>
      <w:r w:rsidR="00D82E75">
        <w:br/>
      </w:r>
      <w:r w:rsidR="00D82E75">
        <w:br/>
      </w:r>
      <m:oMathPara>
        <m:oMath>
          <m:r>
            <w:rPr>
              <w:rFonts w:ascii="Cambria Math" w:hAnsi="Cambria Math"/>
            </w:rPr>
            <m:t>τ= -κθ</m:t>
          </m:r>
        </m:oMath>
      </m:oMathPara>
    </w:p>
    <w:p w14:paraId="5D12A627" w14:textId="77777777" w:rsidR="00784550" w:rsidRPr="00784550" w:rsidRDefault="00D82E75" w:rsidP="00A0570C">
      <w:r>
        <w:t>(by Hooke’s law in angular form), and therefore:</w:t>
      </w:r>
      <w:r>
        <w:br/>
      </w:r>
      <w:r>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-κθ</m:t>
          </m:r>
        </m:oMath>
      </m:oMathPara>
    </w:p>
    <w:p w14:paraId="6A92B198" w14:textId="77777777" w:rsidR="00784550" w:rsidRDefault="00784550" w:rsidP="00A0570C"/>
    <w:p w14:paraId="18B3FB9F" w14:textId="77777777" w:rsidR="00784550" w:rsidRDefault="00784550" w:rsidP="00A0570C"/>
    <w:p w14:paraId="767F61E5" w14:textId="0A46DD3B" w:rsidR="009D2BD9" w:rsidRDefault="009D2BD9" w:rsidP="00BB79C7"/>
    <w:p w14:paraId="3087F83B" w14:textId="22FE4E99" w:rsidR="007414B6" w:rsidRDefault="00784550" w:rsidP="007414B6">
      <w:pPr>
        <w:pStyle w:val="Heading1"/>
      </w:pPr>
      <w:r>
        <w:t>Friction in Simple Harmonic Motion</w:t>
      </w:r>
    </w:p>
    <w:p w14:paraId="71D567DC" w14:textId="77777777" w:rsidR="00784550" w:rsidRDefault="00784550" w:rsidP="00784550"/>
    <w:p w14:paraId="1119F7CF" w14:textId="5C8EBD8E" w:rsidR="00784550" w:rsidRDefault="00784550" w:rsidP="00784550">
      <w:pPr>
        <w:rPr>
          <w:b/>
        </w:rPr>
      </w:pPr>
      <w:r>
        <w:rPr>
          <w:b/>
        </w:rPr>
        <w:t>An interesting visualisation (kinetic friction)</w:t>
      </w:r>
    </w:p>
    <w:p w14:paraId="2C448AD4" w14:textId="3BFB37D6" w:rsidR="00784550" w:rsidRDefault="00515BC8" w:rsidP="004D32D9">
      <w:pPr>
        <w:pStyle w:val="ListParagraph"/>
        <w:numPr>
          <w:ilvl w:val="0"/>
          <w:numId w:val="21"/>
        </w:numPr>
      </w:pPr>
      <w:r>
        <w:t xml:space="preserve">Kinetic friction is </w:t>
      </w:r>
      <w:r w:rsidR="00880166">
        <w:t xml:space="preserve">proportional </w:t>
      </w:r>
      <w:r w:rsidR="00B33483">
        <w:t xml:space="preserve">to </w:t>
      </w:r>
      <w:r w:rsidR="00BC234C">
        <w:t xml:space="preserve">velocity, and therefore, we can essentially plot a graph of kinetic friction vs </w:t>
      </w:r>
      <w:r w:rsidR="005025CB">
        <w:t>velocity, where</w:t>
      </w:r>
      <w:r w:rsidR="00A01ACF">
        <w:t xml:space="preserve"> friction is a positive quantity when velocity is negative, and vice versa. </w:t>
      </w:r>
    </w:p>
    <w:p w14:paraId="240AF2F1" w14:textId="071B78D2" w:rsidR="004D32D9" w:rsidRDefault="004D32D9" w:rsidP="004D32D9">
      <w:pPr>
        <w:pStyle w:val="ListParagraph"/>
        <w:numPr>
          <w:ilvl w:val="0"/>
          <w:numId w:val="21"/>
        </w:numPr>
      </w:pPr>
      <w:r>
        <w:t xml:space="preserve">Visualising friction </w:t>
      </w:r>
      <w:r w:rsidR="005345EF">
        <w:t xml:space="preserve">vs </w:t>
      </w:r>
      <w:r w:rsidR="00F26CCB">
        <w:t xml:space="preserve">displacement is impossible. </w:t>
      </w:r>
    </w:p>
    <w:p w14:paraId="4B91A222" w14:textId="77777777" w:rsidR="005563AA" w:rsidRDefault="005563AA" w:rsidP="005563AA"/>
    <w:p w14:paraId="4458A2BA" w14:textId="77777777" w:rsidR="005563AA" w:rsidRDefault="005563AA" w:rsidP="005563AA"/>
    <w:p w14:paraId="176797FC" w14:textId="77777777" w:rsidR="005563AA" w:rsidRDefault="005563AA" w:rsidP="005563AA"/>
    <w:p w14:paraId="7C3E4CED" w14:textId="7D1A0AA4" w:rsidR="005563AA" w:rsidRDefault="005563AA" w:rsidP="005563AA">
      <w:pPr>
        <w:pStyle w:val="Heading2"/>
      </w:pPr>
      <w:r>
        <w:lastRenderedPageBreak/>
        <w:t>Damping</w:t>
      </w:r>
    </w:p>
    <w:p w14:paraId="5832EA67" w14:textId="77777777" w:rsidR="001622FF" w:rsidRDefault="001622FF" w:rsidP="001622FF"/>
    <w:p w14:paraId="34574ABC" w14:textId="1CF726FC" w:rsidR="001622FF" w:rsidRPr="001622FF" w:rsidRDefault="00725748" w:rsidP="001622FF">
      <m:oMathPara>
        <m:oMath>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B0AE8EB" w14:textId="77777777" w:rsidR="00784550" w:rsidRPr="00784550" w:rsidRDefault="00784550" w:rsidP="00784550"/>
    <w:p w14:paraId="6B4ABEB5" w14:textId="77777777" w:rsidR="007414B6" w:rsidRDefault="007414B6" w:rsidP="007414B6"/>
    <w:p w14:paraId="4611F193" w14:textId="77777777" w:rsidR="00DC7C42" w:rsidRPr="00DC7C42" w:rsidRDefault="001622FF" w:rsidP="007414B6">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+kx=0</m:t>
          </m:r>
        </m:oMath>
      </m:oMathPara>
    </w:p>
    <w:p w14:paraId="35A11867" w14:textId="77777777" w:rsidR="00DC7C42" w:rsidRDefault="00DC7C42" w:rsidP="007414B6"/>
    <w:p w14:paraId="725937CD" w14:textId="77777777" w:rsidR="00AC137A" w:rsidRDefault="00DC7C42" w:rsidP="00DC7C42">
      <w:pPr>
        <w:pStyle w:val="ListParagraph"/>
        <w:numPr>
          <w:ilvl w:val="0"/>
          <w:numId w:val="21"/>
        </w:numPr>
      </w:pPr>
      <w:r>
        <w:t xml:space="preserve">As noted above, the </w:t>
      </w:r>
      <w:r w:rsidR="00FA7152">
        <w:t>frictional force</w:t>
      </w:r>
      <w:r w:rsidR="00C154FF">
        <w:t xml:space="preserve"> exerted on a system undergoing simple harmonic motion is often represented as a damper dashpot</w:t>
      </w:r>
      <w:r w:rsidR="0070396D">
        <w:t xml:space="preserve"> (at least for a spring </w:t>
      </w:r>
      <w:r w:rsidR="001408DF">
        <w:t xml:space="preserve">system it seems). </w:t>
      </w:r>
    </w:p>
    <w:p w14:paraId="45E005DF" w14:textId="0D4B4494" w:rsidR="00AC137A" w:rsidRDefault="00AC137A" w:rsidP="00AC137A">
      <w:pPr>
        <w:pStyle w:val="ListParagraph"/>
        <w:numPr>
          <w:ilvl w:val="0"/>
          <w:numId w:val="21"/>
        </w:numPr>
      </w:pPr>
      <w:r>
        <w:rPr>
          <w:noProof/>
        </w:rPr>
        <w:drawing>
          <wp:anchor distT="0" distB="0" distL="114300" distR="114300" simplePos="0" relativeHeight="251662336" behindDoc="0" locked="0" layoutInCell="1" allowOverlap="1" wp14:anchorId="5B673300" wp14:editId="1FE9D668">
            <wp:simplePos x="0" y="0"/>
            <wp:positionH relativeFrom="column">
              <wp:posOffset>2240280</wp:posOffset>
            </wp:positionH>
            <wp:positionV relativeFrom="paragraph">
              <wp:posOffset>555625</wp:posOffset>
            </wp:positionV>
            <wp:extent cx="1257300" cy="762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44U7.png"/>
                    <pic:cNvPicPr/>
                  </pic:nvPicPr>
                  <pic:blipFill>
                    <a:blip r:embed="rId15">
                      <a:extLst>
                        <a:ext uri="{28A0092B-C50C-407E-A947-70E740481C1C}">
                          <a14:useLocalDpi xmlns:a14="http://schemas.microsoft.com/office/drawing/2010/main" val="0"/>
                        </a:ext>
                      </a:extLst>
                    </a:blip>
                    <a:stretch>
                      <a:fillRect/>
                    </a:stretch>
                  </pic:blipFill>
                  <pic:spPr>
                    <a:xfrm>
                      <a:off x="0" y="0"/>
                      <a:ext cx="1257300" cy="762000"/>
                    </a:xfrm>
                    <a:prstGeom prst="rect">
                      <a:avLst/>
                    </a:prstGeom>
                  </pic:spPr>
                </pic:pic>
              </a:graphicData>
            </a:graphic>
            <wp14:sizeRelH relativeFrom="page">
              <wp14:pctWidth>0</wp14:pctWidth>
            </wp14:sizeRelH>
            <wp14:sizeRelV relativeFrom="page">
              <wp14:pctHeight>0</wp14:pctHeight>
            </wp14:sizeRelV>
          </wp:anchor>
        </w:drawing>
      </w:r>
      <w:r>
        <w:t>The dashpot is often denoted on graphs as:</w:t>
      </w:r>
      <w:r>
        <w:br/>
      </w:r>
      <w:r>
        <w:br/>
      </w:r>
      <w:r w:rsidR="004B6A98" w:rsidRPr="004B6A98">
        <w:br/>
      </w:r>
      <w:r w:rsidR="004B6A98">
        <w:br/>
      </w:r>
      <w:r w:rsidR="004B6A98">
        <w:br/>
      </w:r>
      <m:oMathPara>
        <m:oMath>
          <m:r>
            <w:rPr>
              <w:rFonts w:ascii="Cambria Math" w:hAnsi="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km</m:t>
                  </m:r>
                </m:e>
              </m:rad>
            </m:num>
            <m:den>
              <m:r>
                <w:rPr>
                  <w:rFonts w:ascii="Cambria Math" w:hAnsi="Cambria Math"/>
                </w:rPr>
                <m:t>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m:t>
              </m:r>
            </m:num>
            <m:den>
              <m:r>
                <w:rPr>
                  <w:rFonts w:ascii="Cambria Math" w:hAnsi="Cambria Math"/>
                </w:rPr>
                <m:t>2</m:t>
              </m:r>
            </m:den>
          </m:f>
          <m:r>
            <m:rPr>
              <m:sty m:val="p"/>
            </m:rPr>
            <w:br/>
          </m:r>
        </m:oMath>
      </m:oMathPara>
    </w:p>
    <w:p w14:paraId="185A5C55" w14:textId="77777777" w:rsidR="00691365" w:rsidRDefault="00691365" w:rsidP="00691365"/>
    <w:p w14:paraId="012F1A67" w14:textId="77777777" w:rsidR="00691365" w:rsidRDefault="00691365" w:rsidP="00691365"/>
    <w:p w14:paraId="07148F0E" w14:textId="77777777" w:rsidR="00691365" w:rsidRDefault="00691365" w:rsidP="00691365"/>
    <w:p w14:paraId="3AC0B0F4" w14:textId="0D514DB5" w:rsidR="00691365" w:rsidRPr="00691365" w:rsidRDefault="00691365" w:rsidP="00691365">
      <w:pPr>
        <w:pStyle w:val="Heading2"/>
      </w:pPr>
      <w:r>
        <w:t>Solution for Damped Oscillatory motion</w:t>
      </w:r>
    </w:p>
    <w:p w14:paraId="738D8CAA" w14:textId="77777777" w:rsidR="00691365" w:rsidRDefault="00691365" w:rsidP="00691365">
      <w:pPr>
        <w:pStyle w:val="ListParagraph"/>
      </w:pPr>
    </w:p>
    <w:p w14:paraId="0D18A50F" w14:textId="3B813A9C" w:rsidR="008173F0" w:rsidRDefault="008173F0" w:rsidP="008173F0">
      <w:pPr>
        <w:pStyle w:val="Heading3"/>
      </w:pPr>
    </w:p>
    <w:p w14:paraId="667BEDBB" w14:textId="1DA3C08C" w:rsidR="00071F75" w:rsidRPr="00071F75" w:rsidRDefault="00071F75" w:rsidP="00691365">
      <w:pPr>
        <w:pStyle w:val="ListParagraph"/>
      </w:pPr>
      <w:r>
        <w:t xml:space="preserve">We can solve the system of equations by just </w:t>
      </w:r>
      <w:commentRangeStart w:id="19"/>
      <w:r>
        <w:t>“guessing”</w:t>
      </w:r>
      <w:commentRangeEnd w:id="19"/>
      <w:r>
        <w:rPr>
          <w:rStyle w:val="CommentReference"/>
        </w:rPr>
        <w:commentReference w:id="19"/>
      </w:r>
      <w:r>
        <w:t>, and we derive the equation:</w:t>
      </w:r>
      <w:r>
        <w:br/>
      </w:r>
      <w:r>
        <w:br/>
      </w:r>
      <m:oMathPara>
        <m:oMath>
          <m:r>
            <w:rPr>
              <w:rFonts w:ascii="Cambria Math" w:hAnsi="Cambria Math"/>
              <w:highlight w:val="green"/>
            </w:rPr>
            <m:t>x=R</m:t>
          </m:r>
          <m:sSup>
            <m:sSupPr>
              <m:ctrlPr>
                <w:rPr>
                  <w:rFonts w:ascii="Cambria Math" w:hAnsi="Cambria Math"/>
                  <w:i/>
                  <w:highlight w:val="green"/>
                </w:rPr>
              </m:ctrlPr>
            </m:sSupPr>
            <m:e>
              <m:r>
                <w:rPr>
                  <w:rFonts w:ascii="Cambria Math" w:hAnsi="Cambria Math"/>
                  <w:highlight w:val="green"/>
                </w:rPr>
                <m:t>e</m:t>
              </m:r>
            </m:e>
            <m:sup>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t</m:t>
                  </m:r>
                </m:num>
                <m:den>
                  <m:r>
                    <w:rPr>
                      <w:rFonts w:ascii="Cambria Math" w:hAnsi="Cambria Math"/>
                      <w:highlight w:val="green"/>
                    </w:rPr>
                    <m:t>τ</m:t>
                  </m:r>
                </m:den>
              </m:f>
            </m:sup>
          </m:sSup>
          <m:r>
            <w:rPr>
              <w:rFonts w:ascii="Cambria Math" w:hAnsi="Cambria Math"/>
              <w:highlight w:val="green"/>
            </w:rPr>
            <m:t>×</m:t>
          </m:r>
          <m:func>
            <m:funcPr>
              <m:ctrlPr>
                <w:rPr>
                  <w:rFonts w:ascii="Cambria Math" w:hAnsi="Cambria Math"/>
                  <w:highlight w:val="green"/>
                </w:rPr>
              </m:ctrlPr>
            </m:funcPr>
            <m:fName>
              <m:r>
                <m:rPr>
                  <m:sty m:val="p"/>
                </m:rPr>
                <w:rPr>
                  <w:rFonts w:ascii="Cambria Math" w:hAnsi="Cambria Math"/>
                  <w:highlight w:val="green"/>
                </w:rPr>
                <m:t>cos</m:t>
              </m:r>
              <m:ctrlPr>
                <w:rPr>
                  <w:rFonts w:ascii="Cambria Math" w:hAnsi="Cambria Math"/>
                  <w:i/>
                  <w:highlight w:val="green"/>
                </w:rPr>
              </m:ctrlPr>
            </m:fName>
            <m:e>
              <m:d>
                <m:dPr>
                  <m:ctrlPr>
                    <w:rPr>
                      <w:rFonts w:ascii="Cambria Math" w:hAnsi="Cambria Math"/>
                      <w:i/>
                      <w:highlight w:val="green"/>
                    </w:rPr>
                  </m:ctrlPr>
                </m:dPr>
                <m:e>
                  <m:r>
                    <w:rPr>
                      <w:rFonts w:ascii="Cambria Math" w:hAnsi="Cambria Math"/>
                      <w:highlight w:val="green"/>
                    </w:rPr>
                    <m:t>ωt+ϕ</m:t>
                  </m:r>
                </m:e>
              </m:d>
            </m:e>
          </m:func>
          <m:r>
            <m:rPr>
              <m:sty m:val="p"/>
            </m:rPr>
            <w:rPr>
              <w:rFonts w:ascii="Cambria Math" w:hAnsi="Cambria Math"/>
            </w:rPr>
            <w:br/>
          </m:r>
        </m:oMath>
      </m:oMathPara>
      <w:r w:rsidR="00FB484C" w:rsidRPr="00FB484C">
        <w:br/>
      </w:r>
      <w:r w:rsidR="00FB484C">
        <w:br/>
        <w:t>Or:</w:t>
      </w:r>
      <w:r w:rsidR="00FB484C">
        <w:br/>
      </w:r>
      <w:r w:rsidR="00FB484C">
        <w:br/>
      </w:r>
      <m:oMathPara>
        <m:oMath>
          <m:r>
            <w:rPr>
              <w:rFonts w:ascii="Cambria Math" w:hAnsi="Cambria Math"/>
              <w:highlight w:val="green"/>
            </w:rPr>
            <m:t>x=R</m:t>
          </m:r>
          <m:sSup>
            <m:sSupPr>
              <m:ctrlPr>
                <w:rPr>
                  <w:rFonts w:ascii="Cambria Math" w:hAnsi="Cambria Math"/>
                  <w:i/>
                  <w:highlight w:val="green"/>
                </w:rPr>
              </m:ctrlPr>
            </m:sSupPr>
            <m:e>
              <m:r>
                <w:rPr>
                  <w:rFonts w:ascii="Cambria Math" w:hAnsi="Cambria Math"/>
                  <w:highlight w:val="green"/>
                </w:rPr>
                <m:t>e</m:t>
              </m:r>
            </m:e>
            <m:sup>
              <m:r>
                <w:rPr>
                  <w:rFonts w:ascii="Cambria Math" w:hAnsi="Cambria Math"/>
                  <w:highlight w:val="green"/>
                </w:rPr>
                <m:t>-</m:t>
              </m:r>
              <m:d>
                <m:dPr>
                  <m:ctrlPr>
                    <w:rPr>
                      <w:rFonts w:ascii="Cambria Math" w:hAnsi="Cambria Math"/>
                      <w:i/>
                      <w:highlight w:val="green"/>
                    </w:rPr>
                  </m:ctrlPr>
                </m:dPr>
                <m:e>
                  <m:f>
                    <m:fPr>
                      <m:ctrlPr>
                        <w:rPr>
                          <w:rFonts w:ascii="Cambria Math" w:hAnsi="Cambria Math"/>
                          <w:i/>
                          <w:highlight w:val="green"/>
                        </w:rPr>
                      </m:ctrlPr>
                    </m:fPr>
                    <m:num>
                      <m:r>
                        <w:rPr>
                          <w:rFonts w:ascii="Cambria Math" w:hAnsi="Cambria Math"/>
                          <w:highlight w:val="green"/>
                        </w:rPr>
                        <m:t>t</m:t>
                      </m:r>
                    </m:num>
                    <m:den>
                      <m:r>
                        <w:rPr>
                          <w:rFonts w:ascii="Cambria Math" w:hAnsi="Cambria Math"/>
                          <w:highlight w:val="green"/>
                        </w:rPr>
                        <m:t>τ</m:t>
                      </m:r>
                    </m:den>
                  </m:f>
                </m:e>
              </m:d>
            </m:sup>
          </m:sSup>
          <m:r>
            <w:rPr>
              <w:rFonts w:ascii="Cambria Math" w:hAnsi="Cambria Math"/>
              <w:highlight w:val="green"/>
            </w:rPr>
            <m:t>×</m:t>
          </m:r>
          <m:r>
            <m:rPr>
              <m:sty m:val="p"/>
            </m:rPr>
            <w:rPr>
              <w:rFonts w:ascii="Cambria Math" w:hAnsi="Cambria Math"/>
              <w:highlight w:val="green"/>
            </w:rPr>
            <m:t>sin⁡</m:t>
          </m:r>
          <m:r>
            <w:rPr>
              <w:rFonts w:ascii="Cambria Math" w:hAnsi="Cambria Math"/>
              <w:highlight w:val="green"/>
            </w:rPr>
            <m:t>(ωt+ϕ')</m:t>
          </m:r>
          <m:r>
            <w:rPr>
              <w:rFonts w:ascii="Cambria Math" w:hAnsi="Cambria Math"/>
            </w:rPr>
            <m:t xml:space="preserve">  </m:t>
          </m:r>
          <m:r>
            <m:rPr>
              <m:sty m:val="p"/>
            </m:rPr>
            <w:br/>
          </m:r>
        </m:oMath>
      </m:oMathPara>
    </w:p>
    <w:p w14:paraId="5B9D2256" w14:textId="79E14442" w:rsidR="00154DC9" w:rsidRPr="005033BF" w:rsidRDefault="00187319" w:rsidP="00154DC9">
      <w:pPr>
        <w:pStyle w:val="ListParagraph"/>
      </w:pPr>
      <w:r>
        <w:t xml:space="preserve">Here, the variables R and </w:t>
      </w:r>
      <m:oMath>
        <m:r>
          <w:rPr>
            <w:rFonts w:ascii="Cambria Math" w:hAnsi="Cambria Math"/>
          </w:rPr>
          <m:t>ϕ</m:t>
        </m:r>
      </m:oMath>
      <w:r>
        <w:t xml:space="preserve"> are dependent on initial conditions, while</w:t>
      </w:r>
      <w:r w:rsidR="00E03471">
        <w:t xml:space="preserve"> </w:t>
      </w:r>
      <m:oMath>
        <m:r>
          <w:rPr>
            <w:rFonts w:ascii="Cambria Math" w:hAnsi="Cambria Math"/>
          </w:rPr>
          <m:t>τ</m:t>
        </m:r>
      </m:oMath>
      <w:r w:rsidR="00E03471">
        <w:t xml:space="preserve"> and </w:t>
      </w:r>
      <m:oMath>
        <m:r>
          <w:rPr>
            <w:rFonts w:ascii="Cambria Math" w:hAnsi="Cambria Math"/>
          </w:rPr>
          <m:t>ω</m:t>
        </m:r>
      </m:oMath>
      <w:r w:rsidR="00C62CDE">
        <w:t xml:space="preserve"> are natural </w:t>
      </w:r>
      <w:r w:rsidR="00530669">
        <w:t xml:space="preserve">parameters, which depend on the variables of m, k and b. </w:t>
      </w:r>
      <w:r w:rsidR="000F52B4">
        <w:t xml:space="preserve">Also note that we used </w:t>
      </w:r>
      <m:oMath>
        <m:r>
          <w:rPr>
            <w:rFonts w:ascii="Cambria Math" w:hAnsi="Cambria Math"/>
          </w:rPr>
          <m:t>ϕ'</m:t>
        </m:r>
      </m:oMath>
      <w:r w:rsidR="000F52B4">
        <w:t xml:space="preserve"> to indicate that the phi value used in the </w:t>
      </w:r>
      <w:r w:rsidR="005033BF">
        <w:t xml:space="preserve">second equation </w:t>
      </w:r>
      <w:r w:rsidR="005033BF">
        <w:rPr>
          <w:b/>
        </w:rPr>
        <w:t xml:space="preserve">will not </w:t>
      </w:r>
      <w:r w:rsidR="005033BF">
        <w:t>have the same value in the previous</w:t>
      </w:r>
      <w:r w:rsidR="00D45FB9">
        <w:t xml:space="preserve"> equation (because as you’d expect, if we have the same initial conditions and displacement, we need a different value). </w:t>
      </w:r>
    </w:p>
    <w:p w14:paraId="6AB66362" w14:textId="77777777" w:rsidR="00154DC9" w:rsidRDefault="00154DC9" w:rsidP="00154DC9">
      <w:pPr>
        <w:pStyle w:val="ListParagraph"/>
      </w:pPr>
    </w:p>
    <w:p w14:paraId="57F59B87" w14:textId="7E1874EF" w:rsidR="00415717" w:rsidRDefault="00154DC9" w:rsidP="001D5D68">
      <w:pPr>
        <w:pStyle w:val="ListParagraph"/>
        <w:numPr>
          <w:ilvl w:val="0"/>
          <w:numId w:val="21"/>
        </w:numPr>
      </w:pPr>
      <w:r>
        <w:t xml:space="preserve">The solutions for finding </w:t>
      </w:r>
      <m:oMath>
        <m:r>
          <w:rPr>
            <w:rFonts w:ascii="Cambria Math" w:hAnsi="Cambria Math"/>
          </w:rPr>
          <m:t>ω</m:t>
        </m:r>
      </m:oMath>
      <w:r>
        <w:t xml:space="preserve"> and </w:t>
      </w:r>
      <m:oMath>
        <m:r>
          <w:rPr>
            <w:rFonts w:ascii="Cambria Math" w:hAnsi="Cambria Math"/>
          </w:rPr>
          <m:t>τ</m:t>
        </m:r>
      </m:oMath>
      <w:r>
        <w:t xml:space="preserve"> are given by:</w:t>
      </w:r>
      <w:r>
        <w:br/>
      </w:r>
      <w:r>
        <w:br/>
      </w: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m:rPr>
              <m:sty m:val="p"/>
            </m:rPr>
            <w:br/>
          </m:r>
        </m:oMath>
        <m:oMath>
          <m:r>
            <m:rPr>
              <m:sty m:val="p"/>
            </m:rPr>
            <w:br/>
          </m:r>
        </m:oMath>
        <m:oMath>
          <m:r>
            <m:rPr>
              <m:sty m:val="p"/>
            </m:rPr>
            <w:rPr>
              <w:rFonts w:ascii="Cambria Math" w:hAnsi="Cambria Math"/>
            </w:rPr>
            <m:t>and</m:t>
          </m:r>
          <m:r>
            <m:rPr>
              <m:sty m:val="p"/>
            </m:rPr>
            <w:br/>
          </m:r>
        </m:oMath>
        <m:oMath>
          <m:r>
            <m:rPr>
              <m:sty m:val="p"/>
            </m:rPr>
            <w:br/>
          </m:r>
        </m:oMath>
        <m:oMath>
          <m:r>
            <w:rPr>
              <w:rFonts w:ascii="Cambria Math" w:hAnsi="Cambria Math"/>
            </w:rPr>
            <m:t>τ=</m:t>
          </m:r>
          <m:f>
            <m:fPr>
              <m:ctrlPr>
                <w:rPr>
                  <w:rFonts w:ascii="Cambria Math" w:hAnsi="Cambria Math"/>
                  <w:i/>
                </w:rPr>
              </m:ctrlPr>
            </m:fPr>
            <m:num>
              <m:r>
                <w:rPr>
                  <w:rFonts w:ascii="Cambria Math" w:hAnsi="Cambria Math"/>
                </w:rPr>
                <m:t>2m</m:t>
              </m:r>
            </m:num>
            <m:den>
              <m:r>
                <w:rPr>
                  <w:rFonts w:ascii="Cambria Math" w:hAnsi="Cambria Math"/>
                </w:rPr>
                <m:t>b</m:t>
              </m:r>
            </m:den>
          </m:f>
          <m:r>
            <m:rPr>
              <m:sty m:val="p"/>
            </m:rPr>
            <w:br/>
          </m:r>
        </m:oMath>
        <m:oMath>
          <m:r>
            <m:rPr>
              <m:sty m:val="p"/>
            </m:rPr>
            <w:br/>
          </m:r>
        </m:oMath>
      </m:oMathPara>
      <w:r w:rsidR="00427A9D">
        <w:t xml:space="preserve">Where </w:t>
      </w:r>
      <w:r w:rsidR="00427A9D">
        <w:rPr>
          <w:i/>
        </w:rPr>
        <w:t>k</w:t>
      </w:r>
      <w:r w:rsidR="00427A9D">
        <w:t xml:space="preserve"> represents the spring constant, m represents the mass of the spring, b represents the constant for the </w:t>
      </w:r>
      <w:r w:rsidR="008620BE">
        <w:t xml:space="preserve">frictional force, and </w:t>
      </w:r>
      <m:oMath>
        <m:r>
          <w:rPr>
            <w:rFonts w:ascii="Cambria Math" w:hAnsi="Cambria Math"/>
          </w:rPr>
          <m:t>τ</m:t>
        </m:r>
      </m:oMath>
      <w:r w:rsidR="008620BE">
        <w:t xml:space="preserve"> is just some time constant. </w:t>
      </w:r>
      <w:r w:rsidR="00427A9D">
        <w:t xml:space="preserve"> </w:t>
      </w:r>
    </w:p>
    <w:p w14:paraId="2D84F462" w14:textId="6997765E" w:rsidR="001D5D68" w:rsidRPr="001D5D68" w:rsidRDefault="00415717" w:rsidP="001D5D68">
      <w:pPr>
        <w:pStyle w:val="ListParagraph"/>
        <w:numPr>
          <w:ilvl w:val="0"/>
          <w:numId w:val="21"/>
        </w:numPr>
      </w:pPr>
      <w:r>
        <w:t xml:space="preserve">Analysing the solution for the omega value heuristically, we see that </w:t>
      </w:r>
      <w:r w:rsidR="000D6229">
        <w:t xml:space="preserve">it will always be lower than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000D6229">
        <w:t xml:space="preserve">. </w:t>
      </w:r>
      <w:r w:rsidR="00427A9D">
        <w:br/>
      </w:r>
    </w:p>
    <w:p w14:paraId="3D8BB736" w14:textId="0B999308" w:rsidR="001D5D68" w:rsidRPr="001D5D68" w:rsidRDefault="001D5D68" w:rsidP="001D5D68">
      <w:pPr>
        <w:pStyle w:val="ListParagraph"/>
        <w:numPr>
          <w:ilvl w:val="0"/>
          <w:numId w:val="21"/>
        </w:numPr>
      </w:pPr>
      <w:r>
        <w:t>We can therefore find the solution for the resonant frequency as:</w:t>
      </w:r>
      <w:r>
        <w:br/>
      </w:r>
      <w:r>
        <w:br/>
      </w: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m:rPr>
              <m:sty m:val="p"/>
            </m:rPr>
            <w:rPr>
              <w:rFonts w:ascii="Cambria Math" w:hAnsi="Cambria Math"/>
            </w:rPr>
            <w:br/>
          </m:r>
        </m:oMath>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m:t>
                              </m:r>
                            </m:num>
                            <m:den>
                              <m:r>
                                <w:rPr>
                                  <w:rFonts w:ascii="Cambria Math" w:hAnsi="Cambria Math"/>
                                </w:rPr>
                                <m:t>τ</m:t>
                              </m:r>
                            </m:den>
                          </m:f>
                        </m:e>
                      </m:d>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m:rPr>
              <m:sty m:val="p"/>
            </m:rPr>
            <w:rPr>
              <w:rFonts w:ascii="Cambria Math" w:hAnsi="Cambria Math"/>
            </w:rPr>
            <w:br/>
          </m:r>
        </m:oMath>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e>
          </m:rad>
          <m:r>
            <m:rPr>
              <m:sty m:val="p"/>
            </m:rPr>
            <w:rPr>
              <w:rFonts w:ascii="Cambria Math" w:hAnsi="Cambria Math"/>
            </w:rPr>
            <w:br/>
          </m:r>
        </m:oMath>
        <m:oMath>
          <m:r>
            <w:rPr>
              <w:rFonts w:ascii="Cambria Math" w:hAnsi="Cambria Math"/>
            </w:rPr>
            <m:t>⇒ω=</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e>
              </m:d>
            </m:e>
          </m:rad>
          <m:r>
            <m:rPr>
              <m:sty m:val="p"/>
            </m:rPr>
            <w:rPr>
              <w:rFonts w:ascii="Cambria Math" w:hAnsi="Cambria Math"/>
            </w:rPr>
            <w:br/>
          </m:r>
        </m:oMath>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m:t>
              </m:r>
            </m:e>
          </m:rad>
        </m:oMath>
      </m:oMathPara>
    </w:p>
    <w:p w14:paraId="1DAA51E1" w14:textId="0181F1D0" w:rsidR="001D5D68" w:rsidRDefault="0071576C" w:rsidP="001D5D68">
      <w:pPr>
        <w:pStyle w:val="ListParagraph"/>
        <w:numPr>
          <w:ilvl w:val="0"/>
          <w:numId w:val="21"/>
        </w:numPr>
      </w:pPr>
      <w:r>
        <w:t xml:space="preserve">Note that in the above </w:t>
      </w:r>
      <w:r w:rsidR="006A76DD">
        <w:t xml:space="preserve">calculation, we used the </w:t>
      </w:r>
      <w:r w:rsidR="005110E2">
        <w:t>equation</w:t>
      </w:r>
      <w:r w:rsidR="005110E2">
        <w:br/>
      </w:r>
      <w:r w:rsidR="005110E2">
        <w:br/>
      </w: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m:rPr>
              <m:sty m:val="p"/>
            </m:rPr>
            <w:br/>
          </m:r>
        </m:oMath>
      </m:oMathPara>
    </w:p>
    <w:p w14:paraId="7126716E" w14:textId="312AE6C4" w:rsidR="008D795F" w:rsidRDefault="008D795F" w:rsidP="001D5D68">
      <w:pPr>
        <w:pStyle w:val="ListParagraph"/>
        <w:numPr>
          <w:ilvl w:val="0"/>
          <w:numId w:val="21"/>
        </w:numPr>
      </w:pPr>
      <w:commentRangeStart w:id="20"/>
      <w:r>
        <w:t xml:space="preserve">Also note that </w:t>
      </w:r>
      <w:r w:rsidR="00022771">
        <w:t xml:space="preserve">while it may seem confusing, </w:t>
      </w:r>
      <m:oMath>
        <m:r>
          <w:rPr>
            <w:rFonts w:ascii="Cambria Math" w:hAnsi="Cambria Math"/>
          </w:rPr>
          <m:t>ω</m:t>
        </m:r>
      </m:oMath>
      <w:r w:rsidR="00022771">
        <w:t xml:space="preserve"> and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022771">
        <w:t xml:space="preserve"> are not the same variable. </w:t>
      </w:r>
      <w:commentRangeEnd w:id="20"/>
      <w:r w:rsidR="00022771">
        <w:rPr>
          <w:rStyle w:val="CommentReference"/>
        </w:rPr>
        <w:commentReference w:id="20"/>
      </w:r>
    </w:p>
    <w:p w14:paraId="5D3C6D06" w14:textId="77777777" w:rsidR="00022771" w:rsidRPr="005110E2" w:rsidRDefault="00022771" w:rsidP="00022771">
      <w:pPr>
        <w:pStyle w:val="ListParagraph"/>
      </w:pPr>
    </w:p>
    <w:p w14:paraId="3797B6EE" w14:textId="72690C6C" w:rsidR="005110E2" w:rsidRDefault="008173F0" w:rsidP="008173F0">
      <w:pPr>
        <w:pStyle w:val="Heading3"/>
      </w:pPr>
      <w:r>
        <w:t>Noteworthy Cases</w:t>
      </w:r>
    </w:p>
    <w:p w14:paraId="6128B9B4" w14:textId="548BB0E5" w:rsidR="008173F0" w:rsidRDefault="008173F0" w:rsidP="008173F0">
      <w:pPr>
        <w:pStyle w:val="ListParagraph"/>
        <w:numPr>
          <w:ilvl w:val="0"/>
          <w:numId w:val="21"/>
        </w:numPr>
      </w:pPr>
      <w:r>
        <w:t xml:space="preserve">Case 1: </w:t>
      </w:r>
      <w:r w:rsidR="001D7BFF">
        <w:t xml:space="preserve">If </w:t>
      </w:r>
      <w:r w:rsidR="005C5E58">
        <w:t xml:space="preserve">b = 0, then </w:t>
      </w:r>
      <w:r w:rsidR="006314D4">
        <w:t>we just have simple harmonic motion</w:t>
      </w:r>
    </w:p>
    <w:p w14:paraId="405D40CC" w14:textId="4CE54273" w:rsidR="006314D4" w:rsidRDefault="006314D4" w:rsidP="008173F0">
      <w:pPr>
        <w:pStyle w:val="ListParagraph"/>
        <w:numPr>
          <w:ilvl w:val="0"/>
          <w:numId w:val="21"/>
        </w:numPr>
      </w:pPr>
      <w:r>
        <w:t>Case 2: If b &gt; 0, we have damped harmonic motion</w:t>
      </w:r>
    </w:p>
    <w:p w14:paraId="0E0E126B" w14:textId="12331CBB" w:rsidR="006314D4" w:rsidRPr="008173F0" w:rsidRDefault="006314D4" w:rsidP="008173F0">
      <w:pPr>
        <w:pStyle w:val="ListParagraph"/>
        <w:numPr>
          <w:ilvl w:val="0"/>
          <w:numId w:val="21"/>
        </w:numPr>
      </w:pPr>
      <w:r>
        <w:t xml:space="preserve">Case 3: If b &lt; 0, we have an impossibility. </w:t>
      </w:r>
    </w:p>
    <w:p w14:paraId="67B238A7" w14:textId="77777777" w:rsidR="008173F0" w:rsidRDefault="008173F0" w:rsidP="005110E2"/>
    <w:p w14:paraId="3B345189" w14:textId="77777777" w:rsidR="008173F0" w:rsidRDefault="008173F0" w:rsidP="005110E2"/>
    <w:p w14:paraId="111B486A" w14:textId="7E57C363" w:rsidR="005110E2" w:rsidRDefault="00312311" w:rsidP="00312311">
      <w:pPr>
        <w:pStyle w:val="Heading2"/>
      </w:pPr>
      <w:r>
        <w:t>Quality Factor</w:t>
      </w:r>
    </w:p>
    <w:p w14:paraId="07EFA049" w14:textId="7877D063" w:rsidR="00312311" w:rsidRPr="00312311" w:rsidRDefault="00312311" w:rsidP="00312311">
      <w:r>
        <w:t>The quality factor is simply defined by the equation</w:t>
      </w:r>
      <w:r>
        <w:br/>
      </w:r>
      <w:r>
        <w:br/>
      </w: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km</m:t>
                  </m:r>
                </m:e>
              </m:rad>
            </m:num>
            <m:den>
              <m:r>
                <w:rPr>
                  <w:rFonts w:ascii="Cambria Math" w:hAnsi="Cambria Math"/>
                </w:rPr>
                <m:t>b</m:t>
              </m:r>
            </m:den>
          </m:f>
        </m:oMath>
      </m:oMathPara>
    </w:p>
    <w:p w14:paraId="2782510A" w14:textId="77777777" w:rsidR="00312311" w:rsidRDefault="00312311" w:rsidP="00312311"/>
    <w:p w14:paraId="4D6BB5D6" w14:textId="77777777" w:rsidR="00312311" w:rsidRDefault="00312311" w:rsidP="00312311"/>
    <w:p w14:paraId="382BBE57" w14:textId="77777777" w:rsidR="00312311" w:rsidRDefault="00312311" w:rsidP="00312311"/>
    <w:p w14:paraId="0131E328" w14:textId="13D0534A" w:rsidR="00312311" w:rsidRDefault="00312311" w:rsidP="00312311">
      <w:pPr>
        <w:pStyle w:val="ListParagraph"/>
        <w:numPr>
          <w:ilvl w:val="0"/>
          <w:numId w:val="21"/>
        </w:numPr>
      </w:pPr>
      <w:r>
        <w:t>It is noted by Prof. Kann that</w:t>
      </w:r>
      <w:r w:rsidR="006E3006">
        <w:t xml:space="preserve"> from the above equation, the component </w:t>
      </w:r>
      <m:oMath>
        <m:rad>
          <m:radPr>
            <m:degHide m:val="1"/>
            <m:ctrlPr>
              <w:rPr>
                <w:rFonts w:ascii="Cambria Math" w:hAnsi="Cambria Math"/>
                <w:i/>
              </w:rPr>
            </m:ctrlPr>
          </m:radPr>
          <m:deg/>
          <m:e>
            <m:r>
              <w:rPr>
                <w:rFonts w:ascii="Cambria Math" w:hAnsi="Cambria Math"/>
              </w:rPr>
              <m:t>km</m:t>
            </m:r>
          </m:e>
        </m:rad>
      </m:oMath>
      <w:r w:rsidR="006E3006">
        <w:t xml:space="preserve"> is the energy storage, while </w:t>
      </w:r>
      <w:r w:rsidR="00102B7B">
        <w:rPr>
          <w:i/>
        </w:rPr>
        <w:t xml:space="preserve">b </w:t>
      </w:r>
      <w:r w:rsidR="00102B7B">
        <w:t xml:space="preserve">is the </w:t>
      </w:r>
      <w:r w:rsidR="00DF2F12">
        <w:t xml:space="preserve">loss of energy. At this point, the reason is currently unknown. </w:t>
      </w:r>
    </w:p>
    <w:p w14:paraId="6337C848" w14:textId="35305352" w:rsidR="00B94E02" w:rsidRDefault="00B94E02" w:rsidP="00312311">
      <w:pPr>
        <w:pStyle w:val="ListParagraph"/>
        <w:numPr>
          <w:ilvl w:val="0"/>
          <w:numId w:val="21"/>
        </w:numPr>
      </w:pPr>
      <w:r>
        <w:t xml:space="preserve">Given this equation then, we can say that </w:t>
      </w:r>
      <w:r w:rsidR="00F32F98">
        <w:t xml:space="preserve">there will only be real solutions to </w:t>
      </w:r>
      <w:r w:rsidR="006D20EC">
        <w:t xml:space="preserve">the damped motion equations </w:t>
      </w:r>
      <w:r w:rsidR="000B7D28">
        <w:t xml:space="preserve">if the quality is </w:t>
      </w:r>
      <w:r w:rsidR="00421325">
        <w:t xml:space="preserve">greater than or equal to half. </w:t>
      </w:r>
      <w:r w:rsidR="00151393">
        <w:t xml:space="preserve">When Q = 0.5, we have what’s known as “critical damping”. </w:t>
      </w:r>
      <w:r w:rsidR="007C7740">
        <w:t xml:space="preserve">This is because </w:t>
      </w:r>
      <w:r w:rsidR="007C4E2C">
        <w:t xml:space="preserve">if </w:t>
      </w:r>
      <m:oMath>
        <m:r>
          <w:rPr>
            <w:rFonts w:ascii="Cambria Math" w:hAnsi="Cambria Math"/>
          </w:rPr>
          <m:t>Q&lt; 0.5⇒</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τ&lt;1⇒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&gt;1⇒1-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 xml:space="preserve">&lt;0⇒non real solutions for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τ</m:t>
                    </m:r>
                  </m:e>
                  <m:sup>
                    <m:r>
                      <w:rPr>
                        <w:rFonts w:ascii="Cambria Math" w:hAnsi="Cambria Math"/>
                      </w:rPr>
                      <m:t>2</m:t>
                    </m:r>
                  </m:sup>
                </m:sSup>
              </m:den>
            </m:f>
          </m:e>
        </m:rad>
      </m:oMath>
      <w:r w:rsidR="007C4E2C">
        <w:t xml:space="preserve">. </w:t>
      </w:r>
    </w:p>
    <w:p w14:paraId="08C1293F" w14:textId="77777777" w:rsidR="002B4B87" w:rsidRDefault="00F867A1" w:rsidP="00312311">
      <w:pPr>
        <w:pStyle w:val="ListParagraph"/>
        <w:numPr>
          <w:ilvl w:val="0"/>
          <w:numId w:val="21"/>
        </w:numPr>
      </w:pPr>
      <w:r>
        <w:t xml:space="preserve">Given an equation for </w:t>
      </w:r>
      <w:r w:rsidR="005738F2">
        <w:t>displacement as:</w:t>
      </w:r>
      <w:r w:rsidR="005738F2">
        <w:br/>
      </w:r>
      <w:r w:rsidR="005738F2">
        <w:br/>
      </w: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ωt+ϕ</m:t>
                  </m:r>
                </m:e>
              </m:d>
            </m:e>
          </m:func>
          <m:r>
            <m:rPr>
              <m:sty m:val="p"/>
            </m:rPr>
            <w:rPr>
              <w:rFonts w:ascii="Cambria Math" w:hAnsi="Cambria Math"/>
            </w:rPr>
            <w:br/>
          </m:r>
        </m:oMath>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ωt+ϕ</m:t>
                  </m:r>
                </m:e>
              </m:d>
            </m:e>
          </m:func>
          <m:r>
            <w:rPr>
              <w:rFonts w:ascii="Cambria Math" w:hAnsi="Cambria Math"/>
            </w:rPr>
            <m:t>+ωR</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ωt+ϕ</m:t>
                  </m:r>
                </m:e>
              </m:d>
            </m:e>
          </m:func>
          <m:r>
            <m:rPr>
              <m:sty m:val="p"/>
            </m:rPr>
            <w:br/>
          </m:r>
        </m:oMath>
      </m:oMathPara>
    </w:p>
    <w:p w14:paraId="665CBC50" w14:textId="33F650FD" w:rsidR="00F867A1" w:rsidRPr="009E308B" w:rsidRDefault="002B4B87" w:rsidP="00312311">
      <w:pPr>
        <w:pStyle w:val="ListParagraph"/>
        <w:numPr>
          <w:ilvl w:val="0"/>
          <w:numId w:val="21"/>
        </w:numPr>
      </w:pPr>
      <w:r>
        <w:t xml:space="preserve">From the above equation, we can see why the </w:t>
      </w:r>
      <w:r w:rsidR="003B2DFF">
        <w:t xml:space="preserve">total energy of the pendulum would be </w:t>
      </w:r>
      <w:r w:rsidR="00781DED">
        <w:t xml:space="preserve">decaying in steps: </w:t>
      </w:r>
      <w:r w:rsidR="00B66108">
        <w:t xml:space="preserve">when the time constant, </w:t>
      </w:r>
      <m:oMath>
        <m:r>
          <w:rPr>
            <w:rFonts w:ascii="Cambria Math" w:hAnsi="Cambria Math"/>
          </w:rPr>
          <m:t>τ</m:t>
        </m:r>
      </m:oMath>
      <w:r w:rsidR="00B66108">
        <w:t xml:space="preserve">, is large, </w:t>
      </w:r>
      <w:r w:rsidR="00C6785A">
        <w:t xml:space="preserve">the sin part of the equation becomes negligibly small, so the decrease in energy is essentially described by </w:t>
      </w:r>
      <w:r w:rsidR="0043566F">
        <w:t>the cos function, which is 90 degrees out</w:t>
      </w:r>
      <w:r w:rsidR="00DF3ABC">
        <w:t xml:space="preserve"> of phase with the displacement. </w:t>
      </w:r>
      <m:oMath>
        <m:r>
          <m:rPr>
            <m:sty m:val="p"/>
          </m:rPr>
          <w:rPr>
            <w:rFonts w:ascii="Cambria Math" w:hAnsi="Cambria Math"/>
          </w:rPr>
          <w:br/>
        </m:r>
      </m:oMath>
    </w:p>
    <w:p w14:paraId="48607788" w14:textId="4A5C4225" w:rsidR="009E308B" w:rsidRDefault="009E308B" w:rsidP="00312311">
      <w:pPr>
        <w:pStyle w:val="ListParagraph"/>
        <w:numPr>
          <w:ilvl w:val="0"/>
          <w:numId w:val="21"/>
        </w:numPr>
      </w:pPr>
      <w:r>
        <w:t xml:space="preserve">What follows is what Professor Van Kann calls transient solutions, which depend on the parameters </w:t>
      </w:r>
      <w:r>
        <w:rPr>
          <w:i/>
        </w:rPr>
        <w:t xml:space="preserve">R </w:t>
      </w:r>
      <w:r>
        <w:t xml:space="preserve">and </w:t>
      </w:r>
      <m:oMath>
        <m:r>
          <w:rPr>
            <w:rFonts w:ascii="Cambria Math" w:hAnsi="Cambria Math"/>
          </w:rPr>
          <m:t>ϕ</m:t>
        </m:r>
      </m:oMath>
      <w:r w:rsidR="007D41FA">
        <w:t xml:space="preserve">, or the initial conditions. </w:t>
      </w:r>
    </w:p>
    <w:p w14:paraId="29BCBD26" w14:textId="77777777" w:rsidR="005B4704" w:rsidRDefault="005B4704" w:rsidP="005B4704"/>
    <w:p w14:paraId="3C498C54" w14:textId="77777777" w:rsidR="009E308B" w:rsidRDefault="009E308B" w:rsidP="005B4704"/>
    <w:p w14:paraId="6C99556B" w14:textId="37E571DA" w:rsidR="009E308B" w:rsidRDefault="00446EAA" w:rsidP="00446EAA">
      <w:pPr>
        <w:pStyle w:val="Heading1"/>
      </w:pPr>
      <w:r>
        <w:t>Maximising the Response for Forced Oscillation</w:t>
      </w:r>
    </w:p>
    <w:p w14:paraId="558A5B82" w14:textId="77777777" w:rsidR="00446EAA" w:rsidRDefault="00446EAA" w:rsidP="00446EAA"/>
    <w:p w14:paraId="784D9A0C" w14:textId="73BA166A" w:rsidR="00446EAA" w:rsidRPr="00446EAA" w:rsidRDefault="00725748" w:rsidP="00446EAA">
      <m:oMathPara>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oMath>
      </m:oMathPara>
    </w:p>
    <w:p w14:paraId="2DB45624" w14:textId="77777777" w:rsidR="00446EAA" w:rsidRDefault="00446EAA" w:rsidP="005B4704"/>
    <w:p w14:paraId="61A0CEFE" w14:textId="312C293B" w:rsidR="009C3955" w:rsidRDefault="00852014" w:rsidP="009C3955">
      <w:pPr>
        <w:pStyle w:val="ListParagraph"/>
        <w:numPr>
          <w:ilvl w:val="0"/>
          <w:numId w:val="21"/>
        </w:numPr>
      </w:pPr>
      <w:r>
        <w:t>To see the derivation of this, we refer to Wolfson 3</w:t>
      </w:r>
      <w:r w:rsidRPr="00852014">
        <w:rPr>
          <w:vertAlign w:val="superscript"/>
        </w:rPr>
        <w:t>rd</w:t>
      </w:r>
      <w:r>
        <w:t xml:space="preserve"> edition, </w:t>
      </w:r>
      <w:r w:rsidR="009C3955">
        <w:t>Volume 1</w:t>
      </w:r>
      <w:r>
        <w:t>, page</w:t>
      </w:r>
      <w:r w:rsidR="009C3955">
        <w:t xml:space="preserve"> 253, which describes the amplitude for the response to a given force as:</w:t>
      </w:r>
      <w:r w:rsidR="009C3955">
        <w:br/>
      </w:r>
      <w:r w:rsidR="009C3955">
        <w:br/>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m:t>
                </m:r>
              </m:sub>
            </m:sSub>
          </m:num>
          <m:den>
            <m:r>
              <w:rPr>
                <w:rFonts w:ascii="Cambria Math" w:hAnsi="Cambria Math"/>
              </w:rPr>
              <m:t>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sSubSup>
                      <m:sSubSupPr>
                        <m:ctrlPr>
                          <w:rPr>
                            <w:rFonts w:ascii="Cambria Math" w:hAnsi="Cambria Math"/>
                            <w:i/>
                          </w:rPr>
                        </m:ctrlPr>
                      </m:sSubSupPr>
                      <m:e>
                        <m:r>
                          <w:rPr>
                            <w:rFonts w:ascii="Cambria Math" w:hAnsi="Cambria Math"/>
                          </w:rPr>
                          <m:t>ω</m:t>
                        </m:r>
                      </m:e>
                      <m:sub>
                        <m:r>
                          <w:rPr>
                            <w:rFonts w:ascii="Cambria Math" w:hAnsi="Cambria Math"/>
                          </w:rPr>
                          <m:t>d</m:t>
                        </m:r>
                      </m:sub>
                      <m:sup>
                        <m:r>
                          <w:rPr>
                            <w:rFonts w:ascii="Cambria Math" w:hAnsi="Cambria Math"/>
                          </w:rPr>
                          <m:t>2</m:t>
                        </m:r>
                      </m:sup>
                    </m:sSub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rad>
          </m:den>
        </m:f>
      </m:oMath>
      <w:r>
        <w:t xml:space="preserve"> </w:t>
      </w:r>
      <w:r w:rsidR="009C3955">
        <w:br/>
      </w:r>
      <w:r w:rsidR="009C3955">
        <w:br/>
      </w:r>
      <w:r w:rsidR="009C3955">
        <w:lastRenderedPageBreak/>
        <w:t xml:space="preserve">We then </w:t>
      </w:r>
      <w:r w:rsidR="00D003C8">
        <w:t xml:space="preserve">differentiate this equation and solve for zero (just a standard optimisation </w:t>
      </w:r>
      <w:r w:rsidR="008B32F8">
        <w:t xml:space="preserve">procedure), and solutions will yield either zero or </w:t>
      </w:r>
      <w:r w:rsidR="002E7F9F">
        <w:t xml:space="preserve">the solution given above. The proof is left up to the reader. </w:t>
      </w:r>
    </w:p>
    <w:p w14:paraId="7DC7FE31" w14:textId="77777777" w:rsidR="00BE5628" w:rsidRDefault="00BE5628" w:rsidP="00BE5628"/>
    <w:p w14:paraId="0BC71EE7" w14:textId="0938CE8A" w:rsidR="00852014" w:rsidRDefault="00852014" w:rsidP="005B4704"/>
    <w:p w14:paraId="635839C8" w14:textId="4AAD8998" w:rsidR="00A11D5C" w:rsidRDefault="00A11D5C" w:rsidP="005B4704"/>
    <w:p w14:paraId="7E84612F" w14:textId="37914787" w:rsidR="00A11D5C" w:rsidRDefault="00A11D5C" w:rsidP="005B4704"/>
    <w:p w14:paraId="5B71DED5" w14:textId="3A7E7496" w:rsidR="00A11D5C" w:rsidRDefault="00A11D5C" w:rsidP="005B4704"/>
    <w:p w14:paraId="204B64DA" w14:textId="0768C82E" w:rsidR="00A11D5C" w:rsidRDefault="00A11D5C" w:rsidP="005B4704"/>
    <w:p w14:paraId="59D43D0A" w14:textId="3E36888B" w:rsidR="00A11D5C" w:rsidRDefault="00A11D5C" w:rsidP="005B4704"/>
    <w:p w14:paraId="4D210327" w14:textId="08FD7157" w:rsidR="00A11D5C" w:rsidRDefault="00A11D5C" w:rsidP="00A11D5C">
      <w:pPr>
        <w:pStyle w:val="Subtitle"/>
      </w:pPr>
      <w:r>
        <w:t>Electrical Resonance</w:t>
      </w:r>
    </w:p>
    <w:p w14:paraId="7DF1DD2F" w14:textId="42BF5853" w:rsidR="005C3D4A" w:rsidRDefault="005C3D4A" w:rsidP="005C3D4A"/>
    <w:p w14:paraId="41AC328E" w14:textId="061C5997" w:rsidR="005C3D4A" w:rsidRDefault="005C3D4A" w:rsidP="005C3D4A"/>
    <w:p w14:paraId="08A5ADD5" w14:textId="77777777" w:rsidR="005C3D4A" w:rsidRPr="005C3D4A" w:rsidRDefault="005C3D4A" w:rsidP="005C3D4A"/>
    <w:p w14:paraId="6A1C9B96" w14:textId="77777777" w:rsidR="00FF17FC" w:rsidRDefault="00FF17FC" w:rsidP="005B4704"/>
    <w:p w14:paraId="6689B8D5" w14:textId="2C14BE75" w:rsidR="00FF17FC" w:rsidRDefault="00FF17FC" w:rsidP="00FF17FC">
      <w:pPr>
        <w:pStyle w:val="Title"/>
      </w:pPr>
      <w:r>
        <w:t>Essential Formulae</w:t>
      </w:r>
    </w:p>
    <w:p w14:paraId="1BD7423C" w14:textId="77777777" w:rsidR="00FF17FC" w:rsidRDefault="00FF17FC" w:rsidP="00FF17FC"/>
    <w:p w14:paraId="32DB4CFF" w14:textId="176577E1" w:rsidR="00FF17FC" w:rsidRDefault="00FF17FC" w:rsidP="00FF17FC">
      <w:pPr>
        <w:pStyle w:val="Heading1"/>
      </w:pPr>
      <w:r>
        <w:t xml:space="preserve">Mechanical </w:t>
      </w:r>
    </w:p>
    <w:p w14:paraId="222598D9" w14:textId="77777777" w:rsidR="00FF17FC" w:rsidRDefault="00FF17FC" w:rsidP="00FF17FC"/>
    <w:p w14:paraId="2AB4AB50" w14:textId="77777777" w:rsidR="00FF17FC" w:rsidRDefault="00FF17FC" w:rsidP="00FF17FC"/>
    <w:p w14:paraId="1D1EC9A0" w14:textId="474E61EA" w:rsidR="00FF17FC" w:rsidRDefault="00631AF0" w:rsidP="00631AF0">
      <w:pPr>
        <w:pStyle w:val="Heading1"/>
      </w:pPr>
      <w:r>
        <w:t>Electrical</w:t>
      </w:r>
    </w:p>
    <w:p w14:paraId="4778C699" w14:textId="77777777" w:rsidR="004425C9" w:rsidRDefault="004425C9" w:rsidP="004425C9"/>
    <w:p w14:paraId="7F67C3A7" w14:textId="4A4CA5CD" w:rsidR="004425C9" w:rsidRPr="0038274D" w:rsidRDefault="004425C9" w:rsidP="004425C9">
      <m:oMathPara>
        <m:oMath>
          <m:r>
            <w:rPr>
              <w:rFonts w:ascii="Cambria Math" w:hAnsi="Cambria Math"/>
            </w:rPr>
            <m:t>i=</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RQ</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Q</m:t>
                              </m:r>
                            </m:den>
                          </m:f>
                        </m:e>
                      </m:d>
                    </m:e>
                    <m:sup>
                      <m:r>
                        <w:rPr>
                          <w:rFonts w:ascii="Cambria Math" w:hAnsi="Cambria Math"/>
                        </w:rPr>
                        <m:t>2</m:t>
                      </m:r>
                    </m:sup>
                  </m:sSup>
                </m:e>
              </m:rad>
            </m:den>
          </m:f>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At resonance, and for resistors</m:t>
              </m:r>
            </m:e>
          </m:d>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70CD774C" w14:textId="77777777" w:rsidR="0038274D" w:rsidRDefault="0038274D" w:rsidP="004425C9"/>
    <w:p w14:paraId="15669B5E" w14:textId="5FF328FC" w:rsidR="0038274D" w:rsidRPr="004425C9" w:rsidRDefault="0038274D" w:rsidP="004425C9">
      <m:oMathPara>
        <m:oMath>
          <m:r>
            <w:rPr>
              <w:rFonts w:ascii="Cambria Math" w:hAnsi="Cambria Math"/>
            </w:rPr>
            <m:t>i =</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Q</m:t>
                              </m:r>
                            </m:den>
                          </m:f>
                        </m:e>
                      </m:d>
                    </m:e>
                    <m:sup>
                      <m:r>
                        <w:rPr>
                          <w:rFonts w:ascii="Cambria Math" w:hAnsi="Cambria Math"/>
                        </w:rPr>
                        <m:t>2</m:t>
                      </m:r>
                    </m:sup>
                  </m:sSup>
                </m:e>
              </m:rad>
            </m:den>
          </m:f>
        </m:oMath>
      </m:oMathPara>
    </w:p>
    <w:p w14:paraId="4C84C06F" w14:textId="77777777" w:rsidR="00FF17FC" w:rsidRDefault="00FF17FC" w:rsidP="005B4704"/>
    <w:p w14:paraId="3C236310" w14:textId="6F25A13E" w:rsidR="005D4026" w:rsidRDefault="00135C23" w:rsidP="00135C23">
      <w:pPr>
        <w:pStyle w:val="Title"/>
      </w:pPr>
      <w:r>
        <w:t>Essential Concepts</w:t>
      </w:r>
    </w:p>
    <w:p w14:paraId="7973EBAF" w14:textId="77777777" w:rsidR="00135C23" w:rsidRDefault="00135C23" w:rsidP="00135C23"/>
    <w:p w14:paraId="11A7AD5B" w14:textId="15FBF646" w:rsidR="00135C23" w:rsidRDefault="00135C23" w:rsidP="00135C23">
      <w:pPr>
        <w:pStyle w:val="Heading1"/>
      </w:pPr>
      <w:r>
        <w:t xml:space="preserve">Mechanical </w:t>
      </w:r>
    </w:p>
    <w:p w14:paraId="68B229D6" w14:textId="0CBFC669" w:rsidR="00135C23" w:rsidRPr="00805D4F" w:rsidRDefault="00135C23" w:rsidP="00135C23">
      <w:pPr>
        <w:pStyle w:val="ListParagraph"/>
        <w:numPr>
          <w:ilvl w:val="0"/>
          <w:numId w:val="21"/>
        </w:numPr>
      </w:pPr>
      <w:r>
        <w:t xml:space="preserve">Critical damping: </w:t>
      </w:r>
      <w:r w:rsidR="00B2670F">
        <w:br/>
      </w:r>
      <w:r w:rsidR="00B2670F">
        <w:br/>
      </w:r>
      <m:oMathPara>
        <m:oMath>
          <m:r>
            <w:rPr>
              <w:rFonts w:ascii="Cambria Math" w:hAnsi="Cambria Math"/>
            </w:rPr>
            <m:t>Q=0.5</m:t>
          </m:r>
        </m:oMath>
      </m:oMathPara>
    </w:p>
    <w:p w14:paraId="7AA63823" w14:textId="77777777" w:rsidR="00805D4F" w:rsidRDefault="00805D4F" w:rsidP="00805D4F"/>
    <w:p w14:paraId="04A83595" w14:textId="0E5BF9FD" w:rsidR="00805D4F" w:rsidRDefault="00805D4F" w:rsidP="00805D4F">
      <w:pPr>
        <w:pStyle w:val="Heading1"/>
      </w:pPr>
      <w:r>
        <w:t>Electrical</w:t>
      </w:r>
    </w:p>
    <w:p w14:paraId="79922198" w14:textId="17AE4D5B" w:rsidR="00805D4F" w:rsidRPr="00805D4F" w:rsidRDefault="00006627" w:rsidP="00805D4F">
      <w:pPr>
        <w:pStyle w:val="ListParagraph"/>
        <w:numPr>
          <w:ilvl w:val="0"/>
          <w:numId w:val="21"/>
        </w:numPr>
      </w:pPr>
      <w:r>
        <w:t xml:space="preserve">Kinetic energy equivalent: </w:t>
      </w:r>
      <w:r w:rsidR="000B40D5">
        <w:t xml:space="preserve">Inductance, since kinetic energy is associated with </w:t>
      </w:r>
      <w:r w:rsidR="003F4ACB">
        <w:t xml:space="preserve">mass. </w:t>
      </w:r>
    </w:p>
    <w:p w14:paraId="349C3F6B" w14:textId="77777777" w:rsidR="005D4026" w:rsidRDefault="005D4026" w:rsidP="005B4704"/>
    <w:p w14:paraId="661F8330" w14:textId="77777777" w:rsidR="00D71E98" w:rsidRDefault="00D71E98" w:rsidP="00511DA9">
      <w:pPr>
        <w:pStyle w:val="Heading1"/>
      </w:pPr>
    </w:p>
    <w:p w14:paraId="213CAE73" w14:textId="2FFD3D28" w:rsidR="00511DA9" w:rsidRDefault="00511DA9" w:rsidP="00511DA9">
      <w:pPr>
        <w:pStyle w:val="Heading1"/>
      </w:pPr>
      <w:r>
        <w:t>Graphs</w:t>
      </w:r>
    </w:p>
    <w:p w14:paraId="53195DD9" w14:textId="77777777" w:rsidR="00032774" w:rsidRDefault="00032774" w:rsidP="00032774"/>
    <w:p w14:paraId="0F3225CD" w14:textId="77777777" w:rsidR="00032774" w:rsidRDefault="00032774" w:rsidP="00032774"/>
    <w:p w14:paraId="11E0E664" w14:textId="41768CE4" w:rsidR="00032774" w:rsidRDefault="00032774" w:rsidP="00032774">
      <w:pPr>
        <w:pStyle w:val="Heading2"/>
      </w:pPr>
      <w:r>
        <w:t>Mechanical</w:t>
      </w:r>
    </w:p>
    <w:p w14:paraId="43422D9F" w14:textId="54883F8B" w:rsidR="00D70CE1" w:rsidRDefault="00BE239F" w:rsidP="00D70CE1">
      <w:pPr>
        <w:pStyle w:val="ListParagraph"/>
        <w:numPr>
          <w:ilvl w:val="0"/>
          <w:numId w:val="21"/>
        </w:numPr>
      </w:pPr>
      <w:r>
        <w:t xml:space="preserve">Peak: </w:t>
      </w:r>
      <w:r w:rsidR="009609AC">
        <w:t xml:space="preserve">As far as we can tell, the peak of the </w:t>
      </w:r>
      <w:r w:rsidR="00113917">
        <w:t>amplitude graph for</w:t>
      </w:r>
      <w:r w:rsidR="002F3E61">
        <w:t xml:space="preserve"> </w:t>
      </w:r>
      <w:r w:rsidR="00523840">
        <w:t xml:space="preserve">mechanical oscillators (springs at the moment) is simply given by the value of Q. </w:t>
      </w:r>
    </w:p>
    <w:p w14:paraId="31A6742D" w14:textId="7DA02B06" w:rsidR="00EE418E" w:rsidRDefault="00EE418E" w:rsidP="00D70CE1">
      <w:pPr>
        <w:pStyle w:val="ListParagraph"/>
        <w:numPr>
          <w:ilvl w:val="0"/>
          <w:numId w:val="21"/>
        </w:numPr>
      </w:pPr>
      <w:r>
        <w:t xml:space="preserve">Resonance frequency: As far as we can tell, the resonance frequency of </w:t>
      </w:r>
      <w:r w:rsidR="006E4DB2">
        <w:t xml:space="preserve">a system is simply the </w:t>
      </w:r>
      <w:r w:rsidR="00A1180F">
        <w:t xml:space="preserve">amount by which the spring is stretched at equilibrium. </w:t>
      </w:r>
    </w:p>
    <w:p w14:paraId="5F160076" w14:textId="77777777" w:rsidR="00FF17FC" w:rsidRPr="00D70CE1" w:rsidRDefault="00FF17FC" w:rsidP="00D70CE1">
      <w:pPr>
        <w:pStyle w:val="ListParagraph"/>
        <w:numPr>
          <w:ilvl w:val="0"/>
          <w:numId w:val="21"/>
        </w:numPr>
      </w:pPr>
    </w:p>
    <w:p w14:paraId="7BF357A7" w14:textId="77777777" w:rsidR="00032774" w:rsidRDefault="00032774" w:rsidP="00032774"/>
    <w:p w14:paraId="7C07DDF7" w14:textId="2415AF62" w:rsidR="00032774" w:rsidRPr="00032774" w:rsidRDefault="00032774" w:rsidP="00032774">
      <w:pPr>
        <w:pStyle w:val="Heading2"/>
      </w:pPr>
      <w:r>
        <w:t>Electrical</w:t>
      </w:r>
    </w:p>
    <w:p w14:paraId="7E280CE4" w14:textId="65DBB994" w:rsidR="00375DF3" w:rsidRPr="00375DF3" w:rsidRDefault="00707A3A" w:rsidP="00375DF3">
      <w:pPr>
        <w:pStyle w:val="ListParagraph"/>
        <w:numPr>
          <w:ilvl w:val="0"/>
          <w:numId w:val="21"/>
        </w:numPr>
      </w:pPr>
      <w:r>
        <w:t>The peak of a graph</w:t>
      </w:r>
      <w:r w:rsidR="00C32334">
        <w:t xml:space="preserve"> of current</w:t>
      </w:r>
      <w:r>
        <w:t xml:space="preserve"> for </w:t>
      </w:r>
      <w:r w:rsidR="00032FA0">
        <w:t xml:space="preserve">an LCR system </w:t>
      </w:r>
      <w:r w:rsidR="00B97D3D">
        <w:t>is given by</w:t>
      </w:r>
      <w:r w:rsidR="004C1F75">
        <w:t xml:space="preserve"> (at resonance)</w:t>
      </w:r>
      <w:r w:rsidR="00B97D3D">
        <w:t>:</w:t>
      </w:r>
      <w:r w:rsidR="00B97D3D">
        <w:br/>
      </w:r>
      <w:r w:rsidR="00B97D3D">
        <w:br/>
      </w:r>
      <m:oMathPara>
        <m:oMath>
          <m:r>
            <w:rPr>
              <w:rFonts w:ascii="Cambria Math" w:hAnsi="Cambria Math"/>
            </w:rPr>
            <m:t>i =</m:t>
          </m:r>
          <m:f>
            <m:fPr>
              <m:ctrlPr>
                <w:rPr>
                  <w:rFonts w:ascii="Cambria Math" w:hAnsi="Cambria Math"/>
                  <w:i/>
                </w:rPr>
              </m:ctrlPr>
            </m:fPr>
            <m:num>
              <m:r>
                <w:rPr>
                  <w:rFonts w:ascii="Cambria Math" w:hAnsi="Cambria Math"/>
                </w:rPr>
                <m:t>V</m:t>
              </m:r>
            </m:num>
            <m:den>
              <m:r>
                <w:rPr>
                  <w:rFonts w:ascii="Cambria Math" w:hAnsi="Cambria Math"/>
                </w:rPr>
                <m:t>R</m:t>
              </m:r>
            </m:den>
          </m:f>
          <m:r>
            <m:rPr>
              <m:sty m:val="p"/>
            </m:rPr>
            <w:br/>
          </m:r>
        </m:oMath>
      </m:oMathPara>
    </w:p>
    <w:p w14:paraId="5259ADDA" w14:textId="7EC37FE0" w:rsidR="00375DF3" w:rsidRPr="001D6F08" w:rsidRDefault="00793CF0" w:rsidP="00375DF3">
      <w:pPr>
        <w:pStyle w:val="ListParagraph"/>
        <w:numPr>
          <w:ilvl w:val="1"/>
          <w:numId w:val="21"/>
        </w:numPr>
      </w:pPr>
      <w:r>
        <w:t xml:space="preserve">A common branch of this is that we will be </w:t>
      </w:r>
      <w:r w:rsidR="000F07EB">
        <w:t>required to find the resistance. This can be done through the formulae:</w:t>
      </w:r>
      <w:r w:rsidR="000F07EB">
        <w:br/>
      </w:r>
      <w:r w:rsidR="000F07EB">
        <w:br/>
      </w:r>
      <m:oMathPara>
        <m:oMath>
          <m:r>
            <w:rPr>
              <w:rFonts w:ascii="Cambria Math" w:hAnsi="Cambria Math"/>
            </w:rPr>
            <m:t>Q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×ωL</m:t>
          </m:r>
          <m:r>
            <m:rPr>
              <m:sty m:val="p"/>
            </m:rPr>
            <w:br/>
          </m:r>
        </m:oMath>
      </m:oMathPara>
    </w:p>
    <w:p w14:paraId="713E6613" w14:textId="77777777" w:rsidR="006E0596" w:rsidRPr="006E0596" w:rsidRDefault="00F4478D" w:rsidP="00375DF3">
      <w:pPr>
        <w:pStyle w:val="ListParagraph"/>
        <w:numPr>
          <w:ilvl w:val="1"/>
          <w:numId w:val="21"/>
        </w:numPr>
      </w:pPr>
      <w:r>
        <w:t>Alternatively, you may have to use:</w:t>
      </w:r>
      <w:r>
        <w:br/>
      </w:r>
      <w:r>
        <w:br/>
      </w:r>
      <m:oMathPara>
        <m:oMath>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RQ</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6BFAF9A2" w14:textId="77777777" w:rsidR="0076656E" w:rsidRDefault="0076656E" w:rsidP="0076656E"/>
    <w:p w14:paraId="4E9D98B9" w14:textId="77777777" w:rsidR="00C328D9" w:rsidRDefault="0076656E" w:rsidP="0076656E">
      <w:pPr>
        <w:rPr>
          <w:b/>
        </w:rPr>
      </w:pPr>
      <w:r>
        <w:rPr>
          <w:b/>
        </w:rPr>
        <w:t>Common Graphs</w:t>
      </w:r>
    </w:p>
    <w:p w14:paraId="1BF8F21B" w14:textId="77777777" w:rsidR="00926CB1" w:rsidRDefault="00302DBB" w:rsidP="0076656E">
      <w:pPr>
        <w:rPr>
          <w:b/>
        </w:rPr>
      </w:pPr>
      <w:r w:rsidRPr="00302DBB">
        <w:br/>
      </w:r>
      <w:r w:rsidR="00926CB1">
        <w:rPr>
          <w:b/>
        </w:rPr>
        <w:t>Voltage vs Current</w:t>
      </w:r>
    </w:p>
    <w:p w14:paraId="400DF47F" w14:textId="77777777" w:rsidR="00926CB1" w:rsidRDefault="00926CB1" w:rsidP="0076656E">
      <w:pPr>
        <w:rPr>
          <w:b/>
        </w:rPr>
      </w:pPr>
    </w:p>
    <w:p w14:paraId="72698154" w14:textId="77777777" w:rsidR="00926CB1" w:rsidRDefault="00926CB1" w:rsidP="0076656E">
      <w:r>
        <w:t>For current, simply use the equation:</w:t>
      </w:r>
    </w:p>
    <w:p w14:paraId="3510AAF1" w14:textId="77777777" w:rsidR="00926CB1" w:rsidRDefault="00926CB1" w:rsidP="0076656E"/>
    <w:p w14:paraId="586C0978" w14:textId="57CB5FBF" w:rsidR="001D6F08" w:rsidRPr="00707A3A" w:rsidRDefault="00926CB1" w:rsidP="0076656E">
      <m:oMathPara>
        <m:oMath>
          <m:r>
            <w:rPr>
              <w:rFonts w:ascii="Cambria Math" w:hAnsi="Cambria Math"/>
            </w:rPr>
            <m:t>i =</m:t>
          </m:r>
          <m:f>
            <m:fPr>
              <m:ctrlPr>
                <w:rPr>
                  <w:rFonts w:ascii="Cambria Math" w:hAnsi="Cambria Math"/>
                  <w:i/>
                </w:rPr>
              </m:ctrlPr>
            </m:fPr>
            <m:num>
              <m:r>
                <w:rPr>
                  <w:rFonts w:ascii="Cambria Math" w:hAnsi="Cambria Math"/>
                </w:rPr>
                <m:t>V</m:t>
              </m:r>
            </m:num>
            <m:den>
              <m:r>
                <w:rPr>
                  <w:rFonts w:ascii="Cambria Math" w:hAnsi="Cambria Math"/>
                </w:rPr>
                <m:t>R</m:t>
              </m:r>
            </m:den>
          </m:f>
          <m:r>
            <m:rPr>
              <m:sty m:val="p"/>
            </m:rPr>
            <w:br/>
          </m:r>
        </m:oMath>
        <m:oMath>
          <m:r>
            <m:rPr>
              <m:sty m:val="p"/>
            </m:rPr>
            <w:br/>
          </m:r>
          <m:r>
            <m:rPr>
              <m:sty m:val="p"/>
            </m:rPr>
            <m:t>For volta</m:t>
          </m:r>
        </m:oMath>
      </m:oMathPara>
      <w:r w:rsidR="00F90E7B">
        <w:t>ge, use the impedance formulas:</w:t>
      </w:r>
      <w:r w:rsidR="00F90E7B">
        <w:br/>
      </w:r>
      <w:r w:rsidR="00F90E7B">
        <w:br/>
      </w: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=ωL</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=iR</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ωC</m:t>
              </m:r>
            </m:den>
          </m:f>
          <m:r>
            <m:rPr>
              <m:sty m:val="p"/>
            </m:rPr>
            <w:br/>
          </m:r>
        </m:oMath>
      </m:oMathPara>
    </w:p>
    <w:p w14:paraId="7A59792B" w14:textId="77777777" w:rsidR="00446EAA" w:rsidRDefault="00446EAA" w:rsidP="005B4704"/>
    <w:p w14:paraId="24369BC9" w14:textId="43E1F290" w:rsidR="005B4704" w:rsidRDefault="005B4704" w:rsidP="005B4704">
      <w:r>
        <w:t>Transient solutions For the velocity equations</w:t>
      </w:r>
      <w:r w:rsidR="00D91B01">
        <w:t>.</w:t>
      </w:r>
    </w:p>
    <w:p w14:paraId="1B451276" w14:textId="77777777" w:rsidR="00D91B01" w:rsidRDefault="00D91B01" w:rsidP="005B4704"/>
    <w:p w14:paraId="4E2352E8" w14:textId="28819A26" w:rsidR="00D91B01" w:rsidRDefault="00D91B01" w:rsidP="005B4704">
      <w:r>
        <w:t xml:space="preserve">The transient solutions must happen at the resonant frequency. </w:t>
      </w:r>
    </w:p>
    <w:p w14:paraId="167C787D" w14:textId="77777777" w:rsidR="006E6BD8" w:rsidRDefault="006E6BD8" w:rsidP="005B4704"/>
    <w:p w14:paraId="40270071" w14:textId="77777777" w:rsidR="006E6BD8" w:rsidRDefault="006E6BD8" w:rsidP="005B4704"/>
    <w:p w14:paraId="3348CF43" w14:textId="323C5CFD" w:rsidR="006E6BD8" w:rsidRDefault="006E6BD8" w:rsidP="005B4704">
      <w:r>
        <w:t xml:space="preserve">Transient solutions depend on initial conditions. </w:t>
      </w:r>
      <w:r w:rsidR="005D09C7">
        <w:t xml:space="preserve">The transient solutions always happen at the resonant frequency. </w:t>
      </w:r>
    </w:p>
    <w:p w14:paraId="37D6ED5D" w14:textId="77777777" w:rsidR="009A1F73" w:rsidRDefault="009A1F73" w:rsidP="005B4704"/>
    <w:p w14:paraId="4B5CCAA6" w14:textId="726E3F7C" w:rsidR="009A1F73" w:rsidRDefault="009A1F73" w:rsidP="005B4704">
      <w:r>
        <w:t xml:space="preserve">The next few solutions are: </w:t>
      </w:r>
    </w:p>
    <w:p w14:paraId="41D70F2E" w14:textId="77777777" w:rsidR="009A1F73" w:rsidRDefault="009A1F73" w:rsidP="005B4704"/>
    <w:p w14:paraId="0A8667D8" w14:textId="01B3A113" w:rsidR="009A1F73" w:rsidRDefault="009A1F73" w:rsidP="005B4704">
      <w:r>
        <w:t xml:space="preserve">Another class of solutions: </w:t>
      </w:r>
    </w:p>
    <w:p w14:paraId="614A7D3E" w14:textId="77777777" w:rsidR="009A1F73" w:rsidRDefault="009A1F73" w:rsidP="005B4704"/>
    <w:p w14:paraId="6336F871" w14:textId="4EE5FD24" w:rsidR="009A1F73" w:rsidRDefault="009A1F73" w:rsidP="005B4704">
      <w:r>
        <w:t>Forced oscillation</w:t>
      </w:r>
    </w:p>
    <w:p w14:paraId="5DCD09A4" w14:textId="77777777" w:rsidR="0026072C" w:rsidRDefault="0026072C" w:rsidP="005B4704"/>
    <w:p w14:paraId="1DF7C108" w14:textId="480DDD64" w:rsidR="0026072C" w:rsidRDefault="0026072C" w:rsidP="005B4704">
      <w:r>
        <w:t xml:space="preserve">Get this thing moving not at its resonant frequency. </w:t>
      </w:r>
      <w:r w:rsidR="00547EA5">
        <w:t xml:space="preserve">See what its response is to the force. </w:t>
      </w:r>
    </w:p>
    <w:p w14:paraId="56F323A9" w14:textId="77777777" w:rsidR="00547EA5" w:rsidRDefault="00547EA5" w:rsidP="005B4704"/>
    <w:p w14:paraId="5463142A" w14:textId="77777777" w:rsidR="007015A3" w:rsidRDefault="007015A3" w:rsidP="005B4704"/>
    <w:p w14:paraId="78096905" w14:textId="2A1C609B" w:rsidR="007015A3" w:rsidRDefault="007015A3" w:rsidP="005B4704">
      <w:r>
        <w:t xml:space="preserve">If your’e applying a very small force, ie moving very slowly, there’s no kinetic energy, so all that matters is the potential energy. </w:t>
      </w:r>
      <w:r w:rsidR="007D2E7E">
        <w:t xml:space="preserve">All you’re doing is moving the spring. </w:t>
      </w:r>
    </w:p>
    <w:p w14:paraId="48ABFE88" w14:textId="77777777" w:rsidR="00547EA5" w:rsidRDefault="00547EA5" w:rsidP="005B4704"/>
    <w:p w14:paraId="09509614" w14:textId="385CF4E7" w:rsidR="00547EA5" w:rsidRDefault="00547EA5" w:rsidP="005B4704">
      <w:r>
        <w:t>After the transients, it’</w:t>
      </w:r>
      <w:r w:rsidR="008E61B2">
        <w:t xml:space="preserve">s response force. </w:t>
      </w:r>
    </w:p>
    <w:p w14:paraId="03E5A2CF" w14:textId="77777777" w:rsidR="00206B45" w:rsidRDefault="00206B45" w:rsidP="005B4704"/>
    <w:p w14:paraId="1BA38D6F" w14:textId="150AA50E" w:rsidR="00206B45" w:rsidRDefault="00206B45" w:rsidP="005B4704">
      <w:r>
        <w:t xml:space="preserve">When we’re </w:t>
      </w:r>
    </w:p>
    <w:p w14:paraId="46C6C171" w14:textId="77777777" w:rsidR="007015A3" w:rsidRDefault="007015A3" w:rsidP="005B4704"/>
    <w:p w14:paraId="2823A370" w14:textId="6F1EDB0B" w:rsidR="007015A3" w:rsidRDefault="007015A3" w:rsidP="005B4704">
      <w:r>
        <w:t xml:space="preserve">The force ig onna be </w:t>
      </w:r>
      <m:oMath>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rPr>
            <w:rFonts w:ascii="Cambria Math" w:hAnsi="Cambria Math"/>
          </w:rPr>
          <m:t>sin⁡</m:t>
        </m:r>
        <m:r>
          <w:rPr>
            <w:rFonts w:ascii="Cambria Math" w:hAnsi="Cambria Math"/>
          </w:rPr>
          <m:t>(ωt)</m:t>
        </m:r>
      </m:oMath>
    </w:p>
    <w:p w14:paraId="7A41CFC8" w14:textId="77777777" w:rsidR="007015A3" w:rsidRDefault="007015A3" w:rsidP="005B4704"/>
    <w:p w14:paraId="51F7E3DE" w14:textId="77B64FE3" w:rsidR="007015A3" w:rsidRDefault="007015A3" w:rsidP="005B4704">
      <w:r>
        <w:t xml:space="preserve">The frequency with which you apply the force I much less than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t>
      </w:r>
    </w:p>
    <w:p w14:paraId="41A47505" w14:textId="77777777" w:rsidR="005D09C7" w:rsidRDefault="005D09C7" w:rsidP="005B4704"/>
    <w:p w14:paraId="5D2A1389" w14:textId="5E45BAFE" w:rsidR="005D09C7" w:rsidRDefault="007015A3" w:rsidP="005B4704">
      <w:r>
        <w:t>X = F/k</w:t>
      </w:r>
    </w:p>
    <w:p w14:paraId="2D0CC747" w14:textId="77777777" w:rsidR="007015A3" w:rsidRDefault="007015A3" w:rsidP="005B4704"/>
    <w:p w14:paraId="34239810" w14:textId="77777777" w:rsidR="007015A3" w:rsidRDefault="007015A3" w:rsidP="005B4704"/>
    <w:p w14:paraId="548D65F8" w14:textId="046EB0B2" w:rsidR="007015A3" w:rsidRDefault="007015A3" w:rsidP="005B4704">
      <w:r>
        <w:t>Applied force is way higher than resonant frequency:</w:t>
      </w:r>
    </w:p>
    <w:p w14:paraId="164B862C" w14:textId="77777777" w:rsidR="000D09E0" w:rsidRDefault="000D09E0" w:rsidP="005B4704"/>
    <w:p w14:paraId="6A6703B9" w14:textId="39EDED01" w:rsidR="000D09E0" w:rsidRPr="00805CBD" w:rsidRDefault="000D09E0" w:rsidP="005B4704">
      <w:r>
        <w:t>What if I want to apply a force that’s way highe</w:t>
      </w:r>
      <w:r w:rsidR="00D5084E">
        <w:t>r frequency than the resonance:</w:t>
      </w:r>
      <w:r w:rsidR="00D5084E">
        <w:br/>
      </w:r>
      <w:r w:rsidR="00D5084E">
        <w:br/>
      </w:r>
      <m:oMathPara>
        <m:oMath>
          <m:r>
            <w:rPr>
              <w:rFonts w:ascii="Cambria Math" w:hAnsi="Cambria Math"/>
            </w:rPr>
            <m:t>F = ma⇒x∝</m:t>
          </m:r>
          <m:f>
            <m:fPr>
              <m:ctrlPr>
                <w:rPr>
                  <w:rFonts w:ascii="Cambria Math" w:hAnsi="Cambria Math"/>
                  <w:i/>
                </w:rPr>
              </m:ctrlPr>
            </m:fPr>
            <m:num>
              <m:r>
                <w:rPr>
                  <w:rFonts w:ascii="Cambria Math" w:hAnsi="Cambria Math"/>
                </w:rPr>
                <m:t>F</m:t>
              </m:r>
            </m:num>
            <m:den>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77DF25DE" w14:textId="77777777" w:rsidR="00805CBD" w:rsidRDefault="00805CBD" w:rsidP="005B4704"/>
    <w:p w14:paraId="46BCB2A1" w14:textId="77777777" w:rsidR="00805CBD" w:rsidRDefault="00805CBD" w:rsidP="005B4704"/>
    <w:p w14:paraId="501DA36D" w14:textId="7949ADE0" w:rsidR="00805CBD" w:rsidRDefault="00805CBD" w:rsidP="005B4704">
      <w:r>
        <w:t>Region 2</w:t>
      </w:r>
      <w:r w:rsidR="00587C31">
        <w:t xml:space="preserve"> is when we apply a tiny force, and is at the frequency of the resonance frequency. </w:t>
      </w:r>
      <w:r w:rsidR="00B95FAB">
        <w:t xml:space="preserve">We end up in a steady state. </w:t>
      </w:r>
      <w:r w:rsidR="00C107FA">
        <w:t xml:space="preserve">The work that we’re putting in stores energy in the motion, </w:t>
      </w:r>
      <w:r w:rsidR="00C107FA">
        <w:lastRenderedPageBreak/>
        <w:t xml:space="preserve">and then when the amplitude of the </w:t>
      </w:r>
      <w:r w:rsidR="001365C8">
        <w:t xml:space="preserve">oscillation </w:t>
      </w:r>
      <w:r w:rsidR="000E2C84">
        <w:t xml:space="preserve">gets big enough, the loss through the damping is exactly equal ot the work put in. </w:t>
      </w:r>
    </w:p>
    <w:p w14:paraId="655EEC46" w14:textId="77777777" w:rsidR="00420A79" w:rsidRDefault="00420A79" w:rsidP="005B4704"/>
    <w:p w14:paraId="059B197E" w14:textId="2C663AEC" w:rsidR="00420A79" w:rsidRPr="0037023A" w:rsidRDefault="00420A79" w:rsidP="005B4704">
      <w:r>
        <w:t xml:space="preserve">Equation for a forced oscillation is </w:t>
      </w:r>
      <w:r>
        <w:br/>
      </w:r>
      <w:r>
        <w:br/>
      </w: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dx</m:t>
              </m:r>
            </m:num>
            <m:den>
              <m:r>
                <w:rPr>
                  <w:rFonts w:ascii="Cambria Math" w:hAnsi="Cambria Math"/>
                </w:rPr>
                <m:t xml:space="preserve">dt </m:t>
              </m:r>
            </m:den>
          </m:f>
          <m:r>
            <w:rPr>
              <w:rFonts w:ascii="Cambria Math" w:hAnsi="Cambria Math"/>
            </w:rPr>
            <m:t>+kx=</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rPr>
              <w:rFonts w:ascii="Cambria Math" w:hAnsi="Cambria Math"/>
            </w:rPr>
            <m:t>sin⁡</m:t>
          </m:r>
          <m:r>
            <w:rPr>
              <w:rFonts w:ascii="Cambria Math" w:hAnsi="Cambria Math"/>
            </w:rPr>
            <m:t>(ωt)</m:t>
          </m:r>
        </m:oMath>
      </m:oMathPara>
    </w:p>
    <w:p w14:paraId="2B8D7C79" w14:textId="77777777" w:rsidR="0037023A" w:rsidRDefault="0037023A" w:rsidP="005B4704"/>
    <w:p w14:paraId="6DECE960" w14:textId="6A0CDECE" w:rsidR="0037023A" w:rsidRDefault="0037023A" w:rsidP="005B4704">
      <w:r>
        <w:t>Steady solution:</w:t>
      </w:r>
      <w:r>
        <w:br/>
      </w:r>
      <w:r>
        <w:br/>
        <w:t xml:space="preserve">Where the </w:t>
      </w:r>
      <w:r w:rsidR="002D41A4">
        <w:t xml:space="preserve">same force is applied over and over again and settles into its steady state solution. </w:t>
      </w:r>
      <w:r w:rsidR="00E43277">
        <w:t xml:space="preserve">Takes time to reach steady state as with resonancy. </w:t>
      </w:r>
    </w:p>
    <w:p w14:paraId="422CBDF3" w14:textId="77777777" w:rsidR="009252FF" w:rsidRDefault="009252FF" w:rsidP="005B4704"/>
    <w:p w14:paraId="497FF38F" w14:textId="6C51192E" w:rsidR="009252FF" w:rsidRDefault="009252FF" w:rsidP="005B4704">
      <w:r>
        <w:t xml:space="preserve">The solution is </w:t>
      </w:r>
      <m:oMath>
        <m:r>
          <w:rPr>
            <w:rFonts w:ascii="Cambria Math" w:hAnsi="Cambria Math"/>
          </w:rPr>
          <m:t>Rsin(ωt+ϕ)</m:t>
        </m:r>
      </m:oMath>
      <w:r>
        <w:t xml:space="preserve">. </w:t>
      </w:r>
      <w:r w:rsidR="00207BB1">
        <w:t xml:space="preserve">This frequency here now is not the resonant freuqneyc, it’’s any value, it’s the </w:t>
      </w:r>
      <w:r w:rsidR="00184556">
        <w:t>f</w:t>
      </w:r>
      <w:r w:rsidR="00A63DE8">
        <w:t xml:space="preserve">requency of the force applied. </w:t>
      </w:r>
    </w:p>
    <w:p w14:paraId="3CF3A8B0" w14:textId="77777777" w:rsidR="00CC4678" w:rsidRDefault="00CC4678" w:rsidP="005B4704"/>
    <w:p w14:paraId="6A9B3AA8" w14:textId="60262D40" w:rsidR="00CC4678" w:rsidRDefault="00CC4678" w:rsidP="005B4704">
      <w:r>
        <w:t xml:space="preserve">What you wanna do is find the motion of this thing here as a function of the applied force. </w:t>
      </w:r>
    </w:p>
    <w:p w14:paraId="69AAAFFB" w14:textId="77777777" w:rsidR="00B44E1D" w:rsidRDefault="00B44E1D" w:rsidP="005B4704"/>
    <w:p w14:paraId="542E0D8B" w14:textId="3C31ED2A" w:rsidR="00B44E1D" w:rsidRDefault="00B44E1D" w:rsidP="005B4704">
      <w:r>
        <w:t xml:space="preserve">In fat, because it’s steady state, all we need to solve is for R and phi in terms of F_0 and omega. </w:t>
      </w:r>
    </w:p>
    <w:p w14:paraId="6580491C" w14:textId="77777777" w:rsidR="00F40DA7" w:rsidRDefault="00F40DA7" w:rsidP="005B4704"/>
    <w:p w14:paraId="05819F7A" w14:textId="24DB8803" w:rsidR="00F40DA7" w:rsidRDefault="00F40DA7" w:rsidP="005B4704">
      <w:r>
        <w:t>This is:</w:t>
      </w:r>
      <w:r>
        <w:br/>
      </w:r>
      <w:r>
        <w:br/>
      </w:r>
      <m:oMathPara>
        <m:oMath>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57D431B" w14:textId="51841D40" w:rsidR="007015A3" w:rsidRDefault="007015A3" w:rsidP="005B4704">
      <w:r>
        <w:tab/>
      </w:r>
    </w:p>
    <w:p w14:paraId="2B8EB36D" w14:textId="77777777" w:rsidR="00E35505" w:rsidRDefault="00E35505" w:rsidP="005B4704"/>
    <w:p w14:paraId="1C86147F" w14:textId="01937698" w:rsidR="00E35505" w:rsidRDefault="00E35505" w:rsidP="005B4704">
      <w:r>
        <w:t xml:space="preserve">When we plot a graph of </w:t>
      </w:r>
      <w:r w:rsidR="004D038F">
        <w:t xml:space="preserve">velocity, displacement and energy, we see that </w:t>
      </w:r>
      <w:r w:rsidR="009A6285">
        <w:t xml:space="preserve">the energy loss is in steps, which is because the energy loss due to damping can only occur when </w:t>
      </w:r>
      <w:r w:rsidR="00AB5882">
        <w:t xml:space="preserve">there is velocity, which corresponds to the peaks in the velocity graphs, while no </w:t>
      </w:r>
      <w:r w:rsidR="00A40778">
        <w:t xml:space="preserve">energy is lost when displacement is a maximum (no velocity). </w:t>
      </w:r>
    </w:p>
    <w:p w14:paraId="3367B4A7" w14:textId="77777777" w:rsidR="000B09F5" w:rsidRDefault="000B09F5" w:rsidP="005B4704"/>
    <w:p w14:paraId="2C8A38D2" w14:textId="18E867D4" w:rsidR="000B09F5" w:rsidRDefault="000B09F5" w:rsidP="005B4704">
      <w:r>
        <w:t xml:space="preserve">Referring to Question 4 of Resonance Ass 2, we’re relatively confident after watching Lecture 5, towards the end as Frank shows the plot </w:t>
      </w:r>
      <w:r w:rsidR="00466915">
        <w:t xml:space="preserve">of </w:t>
      </w:r>
      <w:r w:rsidR="007F2022">
        <w:t>frequencies vs Amplitudes, that amplitude (which is what we assume to be the quantity we’re maximising for “forced response”</w:t>
      </w:r>
      <w:r w:rsidR="005C2D33">
        <w:t xml:space="preserve">) is maximised when </w:t>
      </w:r>
      <w:r w:rsidR="00D83291">
        <w:t xml:space="preserve">f = f0 or </w:t>
      </w:r>
      <w:r w:rsidR="00576B9C">
        <w:t xml:space="preserve">the angular velocity is equal to the </w:t>
      </w:r>
      <w:r w:rsidR="003B1681">
        <w:t xml:space="preserve">resonant frequency. No, the actual derivation is given above, and shows that while </w:t>
      </w:r>
      <w:r w:rsidR="00A24026">
        <w:t xml:space="preserve">the driving frequency </w:t>
      </w:r>
      <w:r w:rsidR="00C132A3">
        <w:t xml:space="preserve">is close to </w:t>
      </w:r>
      <w:r w:rsidR="002A11FF">
        <w:t xml:space="preserve">the </w:t>
      </w:r>
      <w:r w:rsidR="00E6338F">
        <w:t xml:space="preserve">resonant frequency, </w:t>
      </w:r>
      <w:r w:rsidR="00C12ED1">
        <w:t xml:space="preserve">we have to account for a factor of </w:t>
      </w:r>
      <m:oMath>
        <m:f>
          <m:fPr>
            <m:ctrlPr>
              <w:rPr>
                <w:rFonts w:ascii="Cambria Math" w:hAnsi="Cambria Math"/>
                <w:i/>
              </w:rPr>
            </m:ctrlPr>
          </m:fPr>
          <m:num>
            <m:r>
              <w:rPr>
                <w:rFonts w:ascii="Cambria Math" w:hAnsi="Cambria Math"/>
              </w:rPr>
              <m:t>1</m:t>
            </m:r>
          </m:num>
          <m:den>
            <m:r>
              <w:rPr>
                <w:rFonts w:ascii="Cambria Math" w:hAnsi="Cambria Math"/>
              </w:rPr>
              <m:t>2Q</m:t>
            </m:r>
          </m:den>
        </m:f>
        <m:r>
          <w:rPr>
            <w:rFonts w:ascii="Cambria Math" w:hAnsi="Cambria Math"/>
          </w:rPr>
          <m:t xml:space="preserve"> </m:t>
        </m:r>
      </m:oMath>
      <w:r w:rsidR="00C12ED1">
        <w:t>.</w:t>
      </w:r>
    </w:p>
    <w:p w14:paraId="1E71D74E" w14:textId="77777777" w:rsidR="00761102" w:rsidRDefault="00761102" w:rsidP="005B4704"/>
    <w:p w14:paraId="105D8C87" w14:textId="77777777" w:rsidR="00761102" w:rsidRDefault="00761102" w:rsidP="005B4704"/>
    <w:p w14:paraId="6FE4CB91" w14:textId="7420959D" w:rsidR="00761102" w:rsidRDefault="00761102" w:rsidP="005B4704">
      <w:r>
        <w:t xml:space="preserve">Q only changes the peak. </w:t>
      </w:r>
      <w:r w:rsidR="00111446">
        <w:tab/>
      </w:r>
    </w:p>
    <w:p w14:paraId="765FEAE4" w14:textId="77777777" w:rsidR="009D679E" w:rsidRDefault="008E301F" w:rsidP="005B4704">
      <w:r>
        <w:t xml:space="preserve">All other cases are just </w:t>
      </w:r>
      <w:r w:rsidR="003E0530">
        <w:t>constant.</w:t>
      </w:r>
    </w:p>
    <w:p w14:paraId="50E01208" w14:textId="77777777" w:rsidR="009D679E" w:rsidRDefault="009D679E" w:rsidP="005B4704"/>
    <w:p w14:paraId="3F209F10" w14:textId="77777777" w:rsidR="009D679E" w:rsidRDefault="009D679E" w:rsidP="005B4704"/>
    <w:p w14:paraId="618300B4" w14:textId="77777777" w:rsidR="009D679E" w:rsidRDefault="009D679E" w:rsidP="005B4704"/>
    <w:p w14:paraId="29192BD7" w14:textId="77777777" w:rsidR="009D679E" w:rsidRDefault="009D679E">
      <w:r>
        <w:br w:type="page"/>
      </w:r>
    </w:p>
    <w:p w14:paraId="45B39BAA" w14:textId="77777777" w:rsidR="009D679E" w:rsidRDefault="009D679E" w:rsidP="009D679E">
      <w:pPr>
        <w:pStyle w:val="Title"/>
      </w:pPr>
      <w:r>
        <w:lastRenderedPageBreak/>
        <w:t>Special Relativity</w:t>
      </w:r>
    </w:p>
    <w:p w14:paraId="21FDABEF" w14:textId="77777777" w:rsidR="009D679E" w:rsidRDefault="009D679E" w:rsidP="009D679E">
      <w:pPr>
        <w:pStyle w:val="Title"/>
      </w:pPr>
    </w:p>
    <w:p w14:paraId="55A8CD13" w14:textId="77777777" w:rsidR="00BC0FE4" w:rsidRDefault="00BC0FE4" w:rsidP="00BC0FE4"/>
    <w:p w14:paraId="47D032A2" w14:textId="62A238FE" w:rsidR="00BC0FE4" w:rsidRDefault="00BC0FE4" w:rsidP="00BC0FE4">
      <w:pPr>
        <w:pStyle w:val="Heading1"/>
      </w:pPr>
      <w:r>
        <w:t>Lorentz Factor</w:t>
      </w:r>
    </w:p>
    <w:p w14:paraId="19335DCD" w14:textId="77777777" w:rsidR="00BC0FE4" w:rsidRDefault="00BC0FE4" w:rsidP="00BC0FE4"/>
    <w:p w14:paraId="047158F8" w14:textId="3CCD39B6" w:rsidR="00BC0FE4" w:rsidRDefault="00BC0FE4" w:rsidP="00BC0FE4">
      <m:oMathPara>
        <m:oMath>
          <m:r>
            <w:rPr>
              <w:rFonts w:ascii="Cambria Math" w:hAnsi="Cambria Math"/>
            </w:rPr>
            <m:t xml:space="preserve">γ=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 xml:space="preserve"> </m:t>
              </m:r>
            </m:den>
          </m:f>
        </m:oMath>
      </m:oMathPara>
    </w:p>
    <w:p w14:paraId="0B6EDCC4" w14:textId="77777777" w:rsidR="00BC0FE4" w:rsidRPr="00BC0FE4" w:rsidRDefault="00BC0FE4" w:rsidP="00BC0FE4"/>
    <w:p w14:paraId="1508B639" w14:textId="77777777" w:rsidR="006B51F9" w:rsidRDefault="006B51F9" w:rsidP="009D679E">
      <w:pPr>
        <w:pStyle w:val="Heading1"/>
      </w:pPr>
      <w:r>
        <w:t>Time Dilation</w:t>
      </w:r>
    </w:p>
    <w:p w14:paraId="130732C0" w14:textId="77777777" w:rsidR="006B51F9" w:rsidRDefault="006B51F9" w:rsidP="006B51F9"/>
    <w:p w14:paraId="56660A0B" w14:textId="19E136F8" w:rsidR="006B51F9" w:rsidRDefault="006B51F9" w:rsidP="006B51F9">
      <m:oMathPara>
        <m:oMath>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 xml:space="preserve"> </m:t>
          </m:r>
          <m:r>
            <m:rPr>
              <m:sty m:val="p"/>
            </m:rPr>
            <w:br/>
          </m:r>
        </m:oMath>
      </m:oMathPara>
    </w:p>
    <w:p w14:paraId="53961E03" w14:textId="5F2E230B" w:rsidR="008E301F" w:rsidRDefault="0027007D" w:rsidP="006B51F9">
      <w:r>
        <w:t xml:space="preserve">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oMath>
      <w:r w:rsidR="00B64534">
        <w:t xml:space="preserve"> represents the </w:t>
      </w:r>
      <w:r w:rsidR="00FA4782">
        <w:t xml:space="preserve">time between two events as measured by an </w:t>
      </w:r>
      <w:r w:rsidR="00597D6C">
        <w:t>inertial</w:t>
      </w:r>
      <w:r w:rsidR="00FA4782">
        <w:t xml:space="preserve"> observer who sees the </w:t>
      </w:r>
      <w:commentRangeStart w:id="21"/>
      <w:r w:rsidR="00FA4782">
        <w:t>two events occur at the same point in space</w:t>
      </w:r>
      <w:commentRangeEnd w:id="21"/>
      <w:r w:rsidR="008E1104">
        <w:rPr>
          <w:rStyle w:val="CommentReference"/>
        </w:rPr>
        <w:commentReference w:id="21"/>
      </w:r>
      <w:r w:rsidR="00FA4782">
        <w:t xml:space="preserve">. </w:t>
      </w:r>
      <w:r w:rsidR="00EE560E">
        <w:t xml:space="preserve"> </w:t>
      </w:r>
      <m:oMath>
        <m:r>
          <m:rPr>
            <m:sty m:val="p"/>
          </m:rPr>
          <w:rPr>
            <w:rFonts w:ascii="Cambria Math" w:hAnsi="Cambria Math"/>
          </w:rPr>
          <m:t>Δ</m:t>
        </m:r>
        <m:r>
          <w:rPr>
            <w:rFonts w:ascii="Cambria Math" w:hAnsi="Cambria Math"/>
          </w:rPr>
          <m:t>t'</m:t>
        </m:r>
      </m:oMath>
      <w:r w:rsidR="00597D6C">
        <w:t xml:space="preserve"> is the time </w:t>
      </w:r>
      <w:r w:rsidR="00350DE2">
        <w:t xml:space="preserve">between the two </w:t>
      </w:r>
      <w:r w:rsidR="00197DA6">
        <w:t xml:space="preserve">events as measured by someone who is moving with a speed </w:t>
      </w:r>
      <m:oMath>
        <m:r>
          <w:rPr>
            <w:rFonts w:ascii="Cambria Math" w:hAnsi="Cambria Math"/>
          </w:rPr>
          <m:t>v</m:t>
        </m:r>
      </m:oMath>
      <w:r w:rsidR="00197DA6">
        <w:t xml:space="preserve"> relative to the first observer. </w:t>
      </w:r>
    </w:p>
    <w:p w14:paraId="3B8BA3BA" w14:textId="77777777" w:rsidR="00BF1895" w:rsidRDefault="00BF1895" w:rsidP="006B51F9"/>
    <w:p w14:paraId="7714E53E" w14:textId="071E32AF" w:rsidR="00BF1895" w:rsidRDefault="00BF1895" w:rsidP="00BF1895">
      <w:pPr>
        <w:pStyle w:val="Heading1"/>
      </w:pPr>
      <w:r>
        <w:t>Length Contraction</w:t>
      </w:r>
    </w:p>
    <w:p w14:paraId="77AB7115" w14:textId="77777777" w:rsidR="00BF1895" w:rsidRDefault="00BF1895" w:rsidP="00BF1895"/>
    <w:p w14:paraId="2C8B2763" w14:textId="397A020B" w:rsidR="00BF1895" w:rsidRPr="00BF1895" w:rsidRDefault="00BF1895" w:rsidP="00BF1895">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 xml:space="preserve"> </m:t>
          </m:r>
        </m:oMath>
      </m:oMathPara>
    </w:p>
    <w:p w14:paraId="5D687246" w14:textId="4BA6B15C" w:rsidR="00127E26" w:rsidRPr="00312311" w:rsidRDefault="00127E26" w:rsidP="00127E26"/>
    <w:sectPr w:rsidR="00127E26" w:rsidRPr="00312311" w:rsidSect="00603F5B">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esse Zhou" w:date="2018-08-10T20:47:00Z" w:initials="JZ">
    <w:p w14:paraId="39574E2E" w14:textId="035ACE68" w:rsidR="00725748" w:rsidRDefault="00725748">
      <w:pPr>
        <w:pStyle w:val="CommentText"/>
      </w:pPr>
      <w:r>
        <w:rPr>
          <w:rStyle w:val="CommentReference"/>
        </w:rPr>
        <w:annotationRef/>
      </w:r>
      <w:r>
        <w:t xml:space="preserve">This needs to be clarified. </w:t>
      </w:r>
    </w:p>
  </w:comment>
  <w:comment w:id="11" w:author="Jesse Zhou" w:date="2018-08-10T21:35:00Z" w:initials="JZ">
    <w:p w14:paraId="6DE5D083" w14:textId="6FB1C77C" w:rsidR="00725748" w:rsidRDefault="00725748">
      <w:pPr>
        <w:pStyle w:val="CommentText"/>
      </w:pPr>
      <w:r>
        <w:rPr>
          <w:rStyle w:val="CommentReference"/>
        </w:rPr>
        <w:annotationRef/>
      </w:r>
      <w:r>
        <w:t>Check</w:t>
      </w:r>
    </w:p>
  </w:comment>
  <w:comment w:id="12" w:author="Jesse Zhou" w:date="2018-08-11T21:04:00Z" w:initials="JZ">
    <w:p w14:paraId="41741A9A" w14:textId="684E069D" w:rsidR="00725748" w:rsidRDefault="00725748">
      <w:pPr>
        <w:pStyle w:val="CommentText"/>
      </w:pPr>
      <w:r>
        <w:rPr>
          <w:rStyle w:val="CommentReference"/>
        </w:rPr>
        <w:annotationRef/>
      </w:r>
      <w:r>
        <w:t xml:space="preserve">At this point, we’re still unsure how we got the mass of the sun. </w:t>
      </w:r>
    </w:p>
  </w:comment>
  <w:comment w:id="13" w:author="Jesse Zhou" w:date="2018-08-11T21:06:00Z" w:initials="JZ">
    <w:p w14:paraId="33E28A19" w14:textId="6CCAA8FF" w:rsidR="00725748" w:rsidRDefault="00725748">
      <w:pPr>
        <w:pStyle w:val="CommentText"/>
      </w:pPr>
      <w:r>
        <w:rPr>
          <w:rStyle w:val="CommentReference"/>
        </w:rPr>
        <w:annotationRef/>
      </w:r>
      <w:r>
        <w:t xml:space="preserve">Firstly, there’s a discrepancy between the temperature calculated through the derivation of temperature, and the figure stated by Prof.Driver in L2, for the slide: Surface Temp of Sun. </w:t>
      </w:r>
    </w:p>
  </w:comment>
  <w:comment w:id="14" w:author="Jesse Zhou" w:date="2018-08-27T21:39:00Z" w:initials="JZ">
    <w:p w14:paraId="47699C13" w14:textId="55D932BC" w:rsidR="00725748" w:rsidRDefault="00725748">
      <w:pPr>
        <w:pStyle w:val="CommentText"/>
      </w:pPr>
      <w:r>
        <w:rPr>
          <w:rStyle w:val="CommentReference"/>
        </w:rPr>
        <w:annotationRef/>
      </w:r>
      <w:r>
        <w:t>Not sure this is actually what’s implied from the lecture slides</w:t>
      </w:r>
    </w:p>
  </w:comment>
  <w:comment w:id="15" w:author="Jesse Zhou" w:date="2018-09-04T07:21:00Z" w:initials="JZ">
    <w:p w14:paraId="2D0913AD" w14:textId="7B55E340" w:rsidR="00725748" w:rsidRDefault="00725748">
      <w:pPr>
        <w:pStyle w:val="CommentText"/>
      </w:pPr>
      <w:r>
        <w:rPr>
          <w:rStyle w:val="CommentReference"/>
        </w:rPr>
        <w:annotationRef/>
      </w:r>
      <w:r>
        <w:t>Actually not too sure about the integration limits of this one. We understand that it’s over all space, but the exact limit is not given.</w:t>
      </w:r>
    </w:p>
  </w:comment>
  <w:comment w:id="17" w:author="Jesse Zhou" w:date="2018-09-24T15:36:00Z" w:initials="JZ">
    <w:p w14:paraId="722F7783" w14:textId="47677C60" w:rsidR="00725748" w:rsidRDefault="00725748">
      <w:pPr>
        <w:pStyle w:val="CommentText"/>
      </w:pPr>
      <w:r>
        <w:rPr>
          <w:rStyle w:val="CommentReference"/>
        </w:rPr>
        <w:annotationRef/>
      </w:r>
      <w:r>
        <w:t>This also needs to be clarified with Van kann</w:t>
      </w:r>
    </w:p>
  </w:comment>
  <w:comment w:id="18" w:author="Jesse Zhou" w:date="2018-09-23T21:43:00Z" w:initials="JZ">
    <w:p w14:paraId="6E3D5068" w14:textId="38074B44" w:rsidR="00725748" w:rsidRDefault="00725748">
      <w:pPr>
        <w:pStyle w:val="CommentText"/>
      </w:pPr>
      <w:r>
        <w:rPr>
          <w:rStyle w:val="CommentReference"/>
        </w:rPr>
        <w:annotationRef/>
      </w:r>
      <w:r>
        <w:t>Currently, it’s still unknown as to how this formula works…</w:t>
      </w:r>
    </w:p>
  </w:comment>
  <w:comment w:id="19" w:author="Jesse Zhou" w:date="2018-09-23T21:57:00Z" w:initials="JZ">
    <w:p w14:paraId="1B9287C2" w14:textId="39DA0C3C" w:rsidR="00725748" w:rsidRDefault="00725748">
      <w:pPr>
        <w:pStyle w:val="CommentText"/>
      </w:pPr>
      <w:r>
        <w:rPr>
          <w:rStyle w:val="CommentReference"/>
        </w:rPr>
        <w:annotationRef/>
      </w:r>
      <w:r>
        <w:t>Currently, the only method expounded by Professor Van Kann</w:t>
      </w:r>
    </w:p>
  </w:comment>
  <w:comment w:id="20" w:author="Jesse Zhou" w:date="2018-09-24T15:35:00Z" w:initials="JZ">
    <w:p w14:paraId="55E3B1B0" w14:textId="637010AB" w:rsidR="00725748" w:rsidRDefault="00725748">
      <w:pPr>
        <w:pStyle w:val="CommentText"/>
      </w:pPr>
      <w:r>
        <w:rPr>
          <w:rStyle w:val="CommentReference"/>
        </w:rPr>
        <w:annotationRef/>
      </w:r>
      <w:r>
        <w:t>Clarify this with Van Kann</w:t>
      </w:r>
    </w:p>
  </w:comment>
  <w:comment w:id="21" w:author="Jesse Zhou" w:date="2018-10-08T22:02:00Z" w:initials="JZ">
    <w:p w14:paraId="6EF04F6E" w14:textId="1A576677" w:rsidR="00725748" w:rsidRDefault="00725748">
      <w:pPr>
        <w:pStyle w:val="CommentText"/>
      </w:pPr>
      <w:r>
        <w:rPr>
          <w:rStyle w:val="CommentReference"/>
        </w:rPr>
        <w:annotationRef/>
      </w:r>
      <w:r>
        <w:t>At this point, we’re still a little unsure as to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4E2E" w15:done="0"/>
  <w15:commentEx w15:paraId="6DE5D083" w15:done="0"/>
  <w15:commentEx w15:paraId="41741A9A" w15:done="0"/>
  <w15:commentEx w15:paraId="33E28A19" w15:done="0"/>
  <w15:commentEx w15:paraId="47699C13" w15:done="0"/>
  <w15:commentEx w15:paraId="2D0913AD" w15:done="0"/>
  <w15:commentEx w15:paraId="722F7783" w15:done="0"/>
  <w15:commentEx w15:paraId="6E3D5068" w15:done="0"/>
  <w15:commentEx w15:paraId="1B9287C2" w15:done="0"/>
  <w15:commentEx w15:paraId="55E3B1B0" w15:done="0"/>
  <w15:commentEx w15:paraId="6EF04F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4E2E" w16cid:durableId="1F18786A"/>
  <w16cid:commentId w16cid:paraId="6DE5D083" w16cid:durableId="1F1883BB"/>
  <w16cid:commentId w16cid:paraId="41741A9A" w16cid:durableId="1F19CDC9"/>
  <w16cid:commentId w16cid:paraId="33E28A19" w16cid:durableId="1F19CE47"/>
  <w16cid:commentId w16cid:paraId="47699C13" w16cid:durableId="1F2EEDF8"/>
  <w16cid:commentId w16cid:paraId="2D0913AD" w16cid:durableId="1F38B0F4"/>
  <w16cid:commentId w16cid:paraId="722F7783" w16cid:durableId="1F538302"/>
  <w16cid:commentId w16cid:paraId="6E3D5068" w16cid:durableId="1F528786"/>
  <w16cid:commentId w16cid:paraId="1B9287C2" w16cid:durableId="1F528AB7"/>
  <w16cid:commentId w16cid:paraId="55E3B1B0" w16cid:durableId="1F5382C7"/>
  <w16cid:commentId w16cid:paraId="6EF04F6E" w16cid:durableId="1F6652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4E0"/>
    <w:multiLevelType w:val="multilevel"/>
    <w:tmpl w:val="309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DA0"/>
    <w:multiLevelType w:val="hybridMultilevel"/>
    <w:tmpl w:val="0F48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566FA"/>
    <w:multiLevelType w:val="hybridMultilevel"/>
    <w:tmpl w:val="0A60509A"/>
    <w:lvl w:ilvl="0" w:tplc="B298E5E4">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744D"/>
    <w:multiLevelType w:val="hybridMultilevel"/>
    <w:tmpl w:val="E946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25B01"/>
    <w:multiLevelType w:val="hybridMultilevel"/>
    <w:tmpl w:val="E3D0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1120F"/>
    <w:multiLevelType w:val="hybridMultilevel"/>
    <w:tmpl w:val="EB7698BA"/>
    <w:lvl w:ilvl="0" w:tplc="B298E5E4">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D3194"/>
    <w:multiLevelType w:val="hybridMultilevel"/>
    <w:tmpl w:val="5790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35473"/>
    <w:multiLevelType w:val="hybridMultilevel"/>
    <w:tmpl w:val="1F42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C4458"/>
    <w:multiLevelType w:val="hybridMultilevel"/>
    <w:tmpl w:val="D696C96E"/>
    <w:lvl w:ilvl="0" w:tplc="B298E5E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43924"/>
    <w:multiLevelType w:val="hybridMultilevel"/>
    <w:tmpl w:val="CE4E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3BA6"/>
    <w:multiLevelType w:val="hybridMultilevel"/>
    <w:tmpl w:val="0A1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9589A"/>
    <w:multiLevelType w:val="hybridMultilevel"/>
    <w:tmpl w:val="4D82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D3431"/>
    <w:multiLevelType w:val="hybridMultilevel"/>
    <w:tmpl w:val="145C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800CE"/>
    <w:multiLevelType w:val="hybridMultilevel"/>
    <w:tmpl w:val="095C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65B30"/>
    <w:multiLevelType w:val="hybridMultilevel"/>
    <w:tmpl w:val="29CA8126"/>
    <w:lvl w:ilvl="0" w:tplc="B298E5E4">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33956"/>
    <w:multiLevelType w:val="hybridMultilevel"/>
    <w:tmpl w:val="A662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58B1"/>
    <w:multiLevelType w:val="hybridMultilevel"/>
    <w:tmpl w:val="D68AF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6478B"/>
    <w:multiLevelType w:val="hybridMultilevel"/>
    <w:tmpl w:val="BADC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E725D"/>
    <w:multiLevelType w:val="hybridMultilevel"/>
    <w:tmpl w:val="2BB2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865EE"/>
    <w:multiLevelType w:val="hybridMultilevel"/>
    <w:tmpl w:val="644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E27FC"/>
    <w:multiLevelType w:val="hybridMultilevel"/>
    <w:tmpl w:val="2D22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E47FD"/>
    <w:multiLevelType w:val="hybridMultilevel"/>
    <w:tmpl w:val="F502041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2" w15:restartNumberingAfterBreak="0">
    <w:nsid w:val="6F014F23"/>
    <w:multiLevelType w:val="hybridMultilevel"/>
    <w:tmpl w:val="54DE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1"/>
  </w:num>
  <w:num w:numId="4">
    <w:abstractNumId w:val="13"/>
  </w:num>
  <w:num w:numId="5">
    <w:abstractNumId w:val="20"/>
  </w:num>
  <w:num w:numId="6">
    <w:abstractNumId w:val="10"/>
  </w:num>
  <w:num w:numId="7">
    <w:abstractNumId w:val="2"/>
  </w:num>
  <w:num w:numId="8">
    <w:abstractNumId w:val="18"/>
  </w:num>
  <w:num w:numId="9">
    <w:abstractNumId w:val="9"/>
  </w:num>
  <w:num w:numId="10">
    <w:abstractNumId w:val="4"/>
  </w:num>
  <w:num w:numId="11">
    <w:abstractNumId w:val="15"/>
  </w:num>
  <w:num w:numId="12">
    <w:abstractNumId w:val="14"/>
  </w:num>
  <w:num w:numId="13">
    <w:abstractNumId w:val="5"/>
  </w:num>
  <w:num w:numId="14">
    <w:abstractNumId w:val="22"/>
  </w:num>
  <w:num w:numId="15">
    <w:abstractNumId w:val="12"/>
  </w:num>
  <w:num w:numId="16">
    <w:abstractNumId w:val="19"/>
  </w:num>
  <w:num w:numId="17">
    <w:abstractNumId w:val="17"/>
  </w:num>
  <w:num w:numId="18">
    <w:abstractNumId w:val="7"/>
  </w:num>
  <w:num w:numId="19">
    <w:abstractNumId w:val="3"/>
  </w:num>
  <w:num w:numId="20">
    <w:abstractNumId w:val="1"/>
  </w:num>
  <w:num w:numId="21">
    <w:abstractNumId w:val="8"/>
  </w:num>
  <w:num w:numId="22">
    <w:abstractNumId w:val="16"/>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Zhou">
    <w15:presenceInfo w15:providerId="Windows Live" w15:userId="398877b3-ff14-4f71-ab3d-a12566183a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FE"/>
    <w:rsid w:val="00002939"/>
    <w:rsid w:val="00003413"/>
    <w:rsid w:val="000040CE"/>
    <w:rsid w:val="00004738"/>
    <w:rsid w:val="00006627"/>
    <w:rsid w:val="000111EF"/>
    <w:rsid w:val="00015123"/>
    <w:rsid w:val="00016952"/>
    <w:rsid w:val="00016F5D"/>
    <w:rsid w:val="0001762F"/>
    <w:rsid w:val="00017D9A"/>
    <w:rsid w:val="00021B00"/>
    <w:rsid w:val="00022771"/>
    <w:rsid w:val="0002476A"/>
    <w:rsid w:val="00026390"/>
    <w:rsid w:val="0002715B"/>
    <w:rsid w:val="00030037"/>
    <w:rsid w:val="00030577"/>
    <w:rsid w:val="00032774"/>
    <w:rsid w:val="00032FA0"/>
    <w:rsid w:val="00033759"/>
    <w:rsid w:val="000348B2"/>
    <w:rsid w:val="00034DA0"/>
    <w:rsid w:val="00043B1C"/>
    <w:rsid w:val="00044180"/>
    <w:rsid w:val="00045F21"/>
    <w:rsid w:val="00045FF8"/>
    <w:rsid w:val="00047815"/>
    <w:rsid w:val="0005387A"/>
    <w:rsid w:val="00054D6C"/>
    <w:rsid w:val="000579BC"/>
    <w:rsid w:val="00063EB2"/>
    <w:rsid w:val="00066E22"/>
    <w:rsid w:val="00071F75"/>
    <w:rsid w:val="00072EF8"/>
    <w:rsid w:val="000759AA"/>
    <w:rsid w:val="00075B1F"/>
    <w:rsid w:val="00076F18"/>
    <w:rsid w:val="00080676"/>
    <w:rsid w:val="000818C3"/>
    <w:rsid w:val="0008321E"/>
    <w:rsid w:val="0008421E"/>
    <w:rsid w:val="000850A6"/>
    <w:rsid w:val="000856B8"/>
    <w:rsid w:val="00087761"/>
    <w:rsid w:val="00090CC4"/>
    <w:rsid w:val="000910FA"/>
    <w:rsid w:val="00092196"/>
    <w:rsid w:val="0009451D"/>
    <w:rsid w:val="00095FF6"/>
    <w:rsid w:val="000963AC"/>
    <w:rsid w:val="0009707F"/>
    <w:rsid w:val="000A036B"/>
    <w:rsid w:val="000A0967"/>
    <w:rsid w:val="000A09BE"/>
    <w:rsid w:val="000A0AD8"/>
    <w:rsid w:val="000A5479"/>
    <w:rsid w:val="000A5677"/>
    <w:rsid w:val="000A5814"/>
    <w:rsid w:val="000A618A"/>
    <w:rsid w:val="000A6215"/>
    <w:rsid w:val="000A6898"/>
    <w:rsid w:val="000A6C84"/>
    <w:rsid w:val="000A7CA6"/>
    <w:rsid w:val="000B09F5"/>
    <w:rsid w:val="000B193C"/>
    <w:rsid w:val="000B40D5"/>
    <w:rsid w:val="000B6FE4"/>
    <w:rsid w:val="000B7343"/>
    <w:rsid w:val="000B7BBC"/>
    <w:rsid w:val="000B7D28"/>
    <w:rsid w:val="000C3EE4"/>
    <w:rsid w:val="000C4D6A"/>
    <w:rsid w:val="000C7AF4"/>
    <w:rsid w:val="000D09E0"/>
    <w:rsid w:val="000D1709"/>
    <w:rsid w:val="000D34CF"/>
    <w:rsid w:val="000D4DB7"/>
    <w:rsid w:val="000D5C27"/>
    <w:rsid w:val="000D6229"/>
    <w:rsid w:val="000E1AAD"/>
    <w:rsid w:val="000E1B94"/>
    <w:rsid w:val="000E2A26"/>
    <w:rsid w:val="000E2C84"/>
    <w:rsid w:val="000E55D5"/>
    <w:rsid w:val="000E5724"/>
    <w:rsid w:val="000F07B4"/>
    <w:rsid w:val="000F07EB"/>
    <w:rsid w:val="000F2F6C"/>
    <w:rsid w:val="000F3AFE"/>
    <w:rsid w:val="000F3F64"/>
    <w:rsid w:val="000F52B4"/>
    <w:rsid w:val="0010224D"/>
    <w:rsid w:val="001025F4"/>
    <w:rsid w:val="00102B7B"/>
    <w:rsid w:val="0010320C"/>
    <w:rsid w:val="00104493"/>
    <w:rsid w:val="00104904"/>
    <w:rsid w:val="00110C8E"/>
    <w:rsid w:val="00111446"/>
    <w:rsid w:val="00113917"/>
    <w:rsid w:val="001200CE"/>
    <w:rsid w:val="00120E38"/>
    <w:rsid w:val="001226AB"/>
    <w:rsid w:val="00123866"/>
    <w:rsid w:val="001244BD"/>
    <w:rsid w:val="00125E8D"/>
    <w:rsid w:val="0012785E"/>
    <w:rsid w:val="00127E26"/>
    <w:rsid w:val="00131D12"/>
    <w:rsid w:val="00133141"/>
    <w:rsid w:val="00133AFB"/>
    <w:rsid w:val="00135C23"/>
    <w:rsid w:val="001365C8"/>
    <w:rsid w:val="00136632"/>
    <w:rsid w:val="0013698A"/>
    <w:rsid w:val="001408DF"/>
    <w:rsid w:val="00141ABB"/>
    <w:rsid w:val="00143CE6"/>
    <w:rsid w:val="00147A69"/>
    <w:rsid w:val="00150042"/>
    <w:rsid w:val="001509A0"/>
    <w:rsid w:val="00150CE0"/>
    <w:rsid w:val="001511D0"/>
    <w:rsid w:val="00151393"/>
    <w:rsid w:val="00153CC1"/>
    <w:rsid w:val="00154DC9"/>
    <w:rsid w:val="00155438"/>
    <w:rsid w:val="0015618B"/>
    <w:rsid w:val="001561A3"/>
    <w:rsid w:val="001578C7"/>
    <w:rsid w:val="001600C0"/>
    <w:rsid w:val="001622FF"/>
    <w:rsid w:val="001653B3"/>
    <w:rsid w:val="00166D88"/>
    <w:rsid w:val="0017133D"/>
    <w:rsid w:val="001737D1"/>
    <w:rsid w:val="00174045"/>
    <w:rsid w:val="00174F73"/>
    <w:rsid w:val="0018322A"/>
    <w:rsid w:val="00184556"/>
    <w:rsid w:val="00184BD0"/>
    <w:rsid w:val="0018657A"/>
    <w:rsid w:val="00187319"/>
    <w:rsid w:val="00187773"/>
    <w:rsid w:val="00190330"/>
    <w:rsid w:val="00194F31"/>
    <w:rsid w:val="00197DA6"/>
    <w:rsid w:val="001A2F88"/>
    <w:rsid w:val="001A30A1"/>
    <w:rsid w:val="001A3C70"/>
    <w:rsid w:val="001A5DE4"/>
    <w:rsid w:val="001A6D54"/>
    <w:rsid w:val="001A747C"/>
    <w:rsid w:val="001A7BD2"/>
    <w:rsid w:val="001B1B01"/>
    <w:rsid w:val="001B20E7"/>
    <w:rsid w:val="001B2AD9"/>
    <w:rsid w:val="001B3A12"/>
    <w:rsid w:val="001B3F70"/>
    <w:rsid w:val="001B4033"/>
    <w:rsid w:val="001B41E5"/>
    <w:rsid w:val="001C2A3D"/>
    <w:rsid w:val="001C2A87"/>
    <w:rsid w:val="001C2D24"/>
    <w:rsid w:val="001C3A25"/>
    <w:rsid w:val="001C5465"/>
    <w:rsid w:val="001C627E"/>
    <w:rsid w:val="001C64FA"/>
    <w:rsid w:val="001D141E"/>
    <w:rsid w:val="001D27E7"/>
    <w:rsid w:val="001D44A0"/>
    <w:rsid w:val="001D5A51"/>
    <w:rsid w:val="001D5D59"/>
    <w:rsid w:val="001D5D68"/>
    <w:rsid w:val="001D69F9"/>
    <w:rsid w:val="001D6F08"/>
    <w:rsid w:val="001D7972"/>
    <w:rsid w:val="001D7BFF"/>
    <w:rsid w:val="001E1D6F"/>
    <w:rsid w:val="001E1F0F"/>
    <w:rsid w:val="001E6059"/>
    <w:rsid w:val="001E61B0"/>
    <w:rsid w:val="001E7C36"/>
    <w:rsid w:val="001F21F7"/>
    <w:rsid w:val="001F3FF0"/>
    <w:rsid w:val="001F4C13"/>
    <w:rsid w:val="001F7B0F"/>
    <w:rsid w:val="00203BE4"/>
    <w:rsid w:val="002056DB"/>
    <w:rsid w:val="00206B45"/>
    <w:rsid w:val="00207BB1"/>
    <w:rsid w:val="00207C8B"/>
    <w:rsid w:val="00210A6D"/>
    <w:rsid w:val="00211F17"/>
    <w:rsid w:val="002141A1"/>
    <w:rsid w:val="00215E01"/>
    <w:rsid w:val="0021614F"/>
    <w:rsid w:val="00216918"/>
    <w:rsid w:val="00216F02"/>
    <w:rsid w:val="002170E4"/>
    <w:rsid w:val="00217357"/>
    <w:rsid w:val="00224544"/>
    <w:rsid w:val="0022582F"/>
    <w:rsid w:val="00226487"/>
    <w:rsid w:val="00230DDC"/>
    <w:rsid w:val="00231519"/>
    <w:rsid w:val="00232401"/>
    <w:rsid w:val="002357E9"/>
    <w:rsid w:val="00235E28"/>
    <w:rsid w:val="0023745C"/>
    <w:rsid w:val="002377DC"/>
    <w:rsid w:val="00241688"/>
    <w:rsid w:val="0024305B"/>
    <w:rsid w:val="00244DE8"/>
    <w:rsid w:val="00247D51"/>
    <w:rsid w:val="002539EB"/>
    <w:rsid w:val="00254A66"/>
    <w:rsid w:val="00255977"/>
    <w:rsid w:val="0026072C"/>
    <w:rsid w:val="00263EE4"/>
    <w:rsid w:val="0027007D"/>
    <w:rsid w:val="00271DD8"/>
    <w:rsid w:val="00272F36"/>
    <w:rsid w:val="002762D6"/>
    <w:rsid w:val="00277783"/>
    <w:rsid w:val="00283473"/>
    <w:rsid w:val="002859BE"/>
    <w:rsid w:val="00286436"/>
    <w:rsid w:val="002923A4"/>
    <w:rsid w:val="002926E4"/>
    <w:rsid w:val="002927AF"/>
    <w:rsid w:val="00293DFB"/>
    <w:rsid w:val="00294CB7"/>
    <w:rsid w:val="00297786"/>
    <w:rsid w:val="002A0ADF"/>
    <w:rsid w:val="002A11FF"/>
    <w:rsid w:val="002A322D"/>
    <w:rsid w:val="002A41BD"/>
    <w:rsid w:val="002A7B8B"/>
    <w:rsid w:val="002B0722"/>
    <w:rsid w:val="002B09F8"/>
    <w:rsid w:val="002B4B87"/>
    <w:rsid w:val="002C3357"/>
    <w:rsid w:val="002C4786"/>
    <w:rsid w:val="002C4B4E"/>
    <w:rsid w:val="002C6698"/>
    <w:rsid w:val="002D1259"/>
    <w:rsid w:val="002D41A4"/>
    <w:rsid w:val="002D4348"/>
    <w:rsid w:val="002D62FF"/>
    <w:rsid w:val="002E13D3"/>
    <w:rsid w:val="002E2107"/>
    <w:rsid w:val="002E33B5"/>
    <w:rsid w:val="002E62E9"/>
    <w:rsid w:val="002E7D0E"/>
    <w:rsid w:val="002E7F9F"/>
    <w:rsid w:val="002F2847"/>
    <w:rsid w:val="002F3D73"/>
    <w:rsid w:val="002F3E61"/>
    <w:rsid w:val="002F5412"/>
    <w:rsid w:val="002F6B22"/>
    <w:rsid w:val="00302DBB"/>
    <w:rsid w:val="00302E1B"/>
    <w:rsid w:val="00303178"/>
    <w:rsid w:val="00305188"/>
    <w:rsid w:val="00312311"/>
    <w:rsid w:val="0031533E"/>
    <w:rsid w:val="003159FB"/>
    <w:rsid w:val="00316BA7"/>
    <w:rsid w:val="00321172"/>
    <w:rsid w:val="00321BFE"/>
    <w:rsid w:val="003238DA"/>
    <w:rsid w:val="00327D7C"/>
    <w:rsid w:val="00333822"/>
    <w:rsid w:val="00334D06"/>
    <w:rsid w:val="003355B0"/>
    <w:rsid w:val="00337036"/>
    <w:rsid w:val="0033766D"/>
    <w:rsid w:val="0034094A"/>
    <w:rsid w:val="003410AE"/>
    <w:rsid w:val="00341943"/>
    <w:rsid w:val="003426C6"/>
    <w:rsid w:val="00342790"/>
    <w:rsid w:val="00343601"/>
    <w:rsid w:val="0034567F"/>
    <w:rsid w:val="00346974"/>
    <w:rsid w:val="0034734E"/>
    <w:rsid w:val="00347C3D"/>
    <w:rsid w:val="00347F8F"/>
    <w:rsid w:val="00350DE2"/>
    <w:rsid w:val="00360F51"/>
    <w:rsid w:val="003623CC"/>
    <w:rsid w:val="00362A01"/>
    <w:rsid w:val="00365C90"/>
    <w:rsid w:val="0037023A"/>
    <w:rsid w:val="00375DF3"/>
    <w:rsid w:val="003761E7"/>
    <w:rsid w:val="00376629"/>
    <w:rsid w:val="00377C11"/>
    <w:rsid w:val="0038274D"/>
    <w:rsid w:val="003833D8"/>
    <w:rsid w:val="003904F9"/>
    <w:rsid w:val="00391A1D"/>
    <w:rsid w:val="00394D82"/>
    <w:rsid w:val="003952B7"/>
    <w:rsid w:val="003958C5"/>
    <w:rsid w:val="00396801"/>
    <w:rsid w:val="00397136"/>
    <w:rsid w:val="003A0934"/>
    <w:rsid w:val="003A0956"/>
    <w:rsid w:val="003A6565"/>
    <w:rsid w:val="003B127E"/>
    <w:rsid w:val="003B1681"/>
    <w:rsid w:val="003B2DFF"/>
    <w:rsid w:val="003B30AE"/>
    <w:rsid w:val="003B66BC"/>
    <w:rsid w:val="003C2634"/>
    <w:rsid w:val="003C577C"/>
    <w:rsid w:val="003C7D68"/>
    <w:rsid w:val="003D210B"/>
    <w:rsid w:val="003D6AE1"/>
    <w:rsid w:val="003D7475"/>
    <w:rsid w:val="003E0530"/>
    <w:rsid w:val="003E0C88"/>
    <w:rsid w:val="003E2D49"/>
    <w:rsid w:val="003E3C3E"/>
    <w:rsid w:val="003E6385"/>
    <w:rsid w:val="003E7FED"/>
    <w:rsid w:val="003F1D73"/>
    <w:rsid w:val="003F206D"/>
    <w:rsid w:val="003F226C"/>
    <w:rsid w:val="003F286E"/>
    <w:rsid w:val="003F3309"/>
    <w:rsid w:val="003F4ACB"/>
    <w:rsid w:val="003F7C62"/>
    <w:rsid w:val="004008B3"/>
    <w:rsid w:val="00402A40"/>
    <w:rsid w:val="0040588D"/>
    <w:rsid w:val="0040677D"/>
    <w:rsid w:val="00407EA1"/>
    <w:rsid w:val="0041140E"/>
    <w:rsid w:val="00414CD2"/>
    <w:rsid w:val="004153D6"/>
    <w:rsid w:val="00415717"/>
    <w:rsid w:val="00415F56"/>
    <w:rsid w:val="00417E75"/>
    <w:rsid w:val="00420071"/>
    <w:rsid w:val="00420A79"/>
    <w:rsid w:val="00421325"/>
    <w:rsid w:val="00421885"/>
    <w:rsid w:val="00421C48"/>
    <w:rsid w:val="00426096"/>
    <w:rsid w:val="00426937"/>
    <w:rsid w:val="00427A9D"/>
    <w:rsid w:val="00431D55"/>
    <w:rsid w:val="004352C7"/>
    <w:rsid w:val="0043566F"/>
    <w:rsid w:val="004356BA"/>
    <w:rsid w:val="004379BD"/>
    <w:rsid w:val="00440040"/>
    <w:rsid w:val="004420B5"/>
    <w:rsid w:val="004425C9"/>
    <w:rsid w:val="00443C6F"/>
    <w:rsid w:val="00443C98"/>
    <w:rsid w:val="00445D1B"/>
    <w:rsid w:val="00446674"/>
    <w:rsid w:val="00446EAA"/>
    <w:rsid w:val="00447261"/>
    <w:rsid w:val="00447961"/>
    <w:rsid w:val="00454896"/>
    <w:rsid w:val="00461E64"/>
    <w:rsid w:val="0046622C"/>
    <w:rsid w:val="0046649F"/>
    <w:rsid w:val="00466915"/>
    <w:rsid w:val="00475AF0"/>
    <w:rsid w:val="0048356E"/>
    <w:rsid w:val="00483CF6"/>
    <w:rsid w:val="00483DB9"/>
    <w:rsid w:val="00485DC8"/>
    <w:rsid w:val="004864AC"/>
    <w:rsid w:val="00494BE2"/>
    <w:rsid w:val="004A0A5F"/>
    <w:rsid w:val="004A0B31"/>
    <w:rsid w:val="004A1FD9"/>
    <w:rsid w:val="004A5D26"/>
    <w:rsid w:val="004A6636"/>
    <w:rsid w:val="004A7D7A"/>
    <w:rsid w:val="004B1993"/>
    <w:rsid w:val="004B4EE3"/>
    <w:rsid w:val="004B5876"/>
    <w:rsid w:val="004B643E"/>
    <w:rsid w:val="004B6A98"/>
    <w:rsid w:val="004B7E80"/>
    <w:rsid w:val="004C1F75"/>
    <w:rsid w:val="004C2B33"/>
    <w:rsid w:val="004C6CC3"/>
    <w:rsid w:val="004D038F"/>
    <w:rsid w:val="004D32D9"/>
    <w:rsid w:val="004D46CB"/>
    <w:rsid w:val="004D545C"/>
    <w:rsid w:val="004D62FE"/>
    <w:rsid w:val="004E0257"/>
    <w:rsid w:val="004F040B"/>
    <w:rsid w:val="004F34BC"/>
    <w:rsid w:val="004F3507"/>
    <w:rsid w:val="004F4333"/>
    <w:rsid w:val="004F487F"/>
    <w:rsid w:val="005006A3"/>
    <w:rsid w:val="005025CB"/>
    <w:rsid w:val="0050265D"/>
    <w:rsid w:val="005033BF"/>
    <w:rsid w:val="00503ADC"/>
    <w:rsid w:val="00504E23"/>
    <w:rsid w:val="00506344"/>
    <w:rsid w:val="00506E17"/>
    <w:rsid w:val="005110E2"/>
    <w:rsid w:val="00511DA9"/>
    <w:rsid w:val="0051359D"/>
    <w:rsid w:val="0051362F"/>
    <w:rsid w:val="00515BC8"/>
    <w:rsid w:val="005236DF"/>
    <w:rsid w:val="00523840"/>
    <w:rsid w:val="00526EB2"/>
    <w:rsid w:val="005271E9"/>
    <w:rsid w:val="00530540"/>
    <w:rsid w:val="00530669"/>
    <w:rsid w:val="005309F7"/>
    <w:rsid w:val="005330A1"/>
    <w:rsid w:val="0053355C"/>
    <w:rsid w:val="005345EF"/>
    <w:rsid w:val="0053628D"/>
    <w:rsid w:val="00540887"/>
    <w:rsid w:val="00541D03"/>
    <w:rsid w:val="00542192"/>
    <w:rsid w:val="005430E9"/>
    <w:rsid w:val="00544439"/>
    <w:rsid w:val="00545D9A"/>
    <w:rsid w:val="0054690A"/>
    <w:rsid w:val="00547EA5"/>
    <w:rsid w:val="005508F8"/>
    <w:rsid w:val="005563AA"/>
    <w:rsid w:val="00556587"/>
    <w:rsid w:val="005574ED"/>
    <w:rsid w:val="00565153"/>
    <w:rsid w:val="0056533D"/>
    <w:rsid w:val="00570BAF"/>
    <w:rsid w:val="00571105"/>
    <w:rsid w:val="0057173B"/>
    <w:rsid w:val="00572574"/>
    <w:rsid w:val="005728B5"/>
    <w:rsid w:val="005738F2"/>
    <w:rsid w:val="00574EC4"/>
    <w:rsid w:val="005753D4"/>
    <w:rsid w:val="00576B9C"/>
    <w:rsid w:val="00577812"/>
    <w:rsid w:val="005778B8"/>
    <w:rsid w:val="00581061"/>
    <w:rsid w:val="00581650"/>
    <w:rsid w:val="005831C6"/>
    <w:rsid w:val="00584927"/>
    <w:rsid w:val="00587C31"/>
    <w:rsid w:val="00591C0F"/>
    <w:rsid w:val="005920BC"/>
    <w:rsid w:val="005926E8"/>
    <w:rsid w:val="00592A84"/>
    <w:rsid w:val="00597CF5"/>
    <w:rsid w:val="00597D6C"/>
    <w:rsid w:val="005A18D4"/>
    <w:rsid w:val="005A1969"/>
    <w:rsid w:val="005A2BCF"/>
    <w:rsid w:val="005A3DCB"/>
    <w:rsid w:val="005A4DEF"/>
    <w:rsid w:val="005A4EC2"/>
    <w:rsid w:val="005A65A4"/>
    <w:rsid w:val="005A6EF1"/>
    <w:rsid w:val="005A6F78"/>
    <w:rsid w:val="005B111C"/>
    <w:rsid w:val="005B178F"/>
    <w:rsid w:val="005B2735"/>
    <w:rsid w:val="005B4704"/>
    <w:rsid w:val="005B5266"/>
    <w:rsid w:val="005B6961"/>
    <w:rsid w:val="005B6A5B"/>
    <w:rsid w:val="005B6D3D"/>
    <w:rsid w:val="005B7881"/>
    <w:rsid w:val="005B7B59"/>
    <w:rsid w:val="005B7E64"/>
    <w:rsid w:val="005C0774"/>
    <w:rsid w:val="005C1B87"/>
    <w:rsid w:val="005C2431"/>
    <w:rsid w:val="005C2D33"/>
    <w:rsid w:val="005C3D4A"/>
    <w:rsid w:val="005C5E58"/>
    <w:rsid w:val="005D02F8"/>
    <w:rsid w:val="005D09C7"/>
    <w:rsid w:val="005D178A"/>
    <w:rsid w:val="005D201D"/>
    <w:rsid w:val="005D4026"/>
    <w:rsid w:val="005D4F33"/>
    <w:rsid w:val="005D63A2"/>
    <w:rsid w:val="005D7E6F"/>
    <w:rsid w:val="005E1181"/>
    <w:rsid w:val="005E2264"/>
    <w:rsid w:val="005E266C"/>
    <w:rsid w:val="005E350F"/>
    <w:rsid w:val="005F0969"/>
    <w:rsid w:val="005F1E59"/>
    <w:rsid w:val="005F25B1"/>
    <w:rsid w:val="005F4EAD"/>
    <w:rsid w:val="005F4FF2"/>
    <w:rsid w:val="005F773C"/>
    <w:rsid w:val="00601BA2"/>
    <w:rsid w:val="006035A2"/>
    <w:rsid w:val="00603BE6"/>
    <w:rsid w:val="00603F5B"/>
    <w:rsid w:val="00604A6A"/>
    <w:rsid w:val="00605360"/>
    <w:rsid w:val="00613287"/>
    <w:rsid w:val="006138BF"/>
    <w:rsid w:val="00613908"/>
    <w:rsid w:val="006202C4"/>
    <w:rsid w:val="006209DF"/>
    <w:rsid w:val="00620CD3"/>
    <w:rsid w:val="006228E0"/>
    <w:rsid w:val="00624057"/>
    <w:rsid w:val="006314D4"/>
    <w:rsid w:val="00631AF0"/>
    <w:rsid w:val="0063280E"/>
    <w:rsid w:val="00633A17"/>
    <w:rsid w:val="00633C5B"/>
    <w:rsid w:val="0063482B"/>
    <w:rsid w:val="00637883"/>
    <w:rsid w:val="00640D4E"/>
    <w:rsid w:val="00640D6D"/>
    <w:rsid w:val="00641282"/>
    <w:rsid w:val="00641D44"/>
    <w:rsid w:val="006422F7"/>
    <w:rsid w:val="00643F6A"/>
    <w:rsid w:val="00647B36"/>
    <w:rsid w:val="0065100D"/>
    <w:rsid w:val="006540C6"/>
    <w:rsid w:val="00654760"/>
    <w:rsid w:val="00657591"/>
    <w:rsid w:val="00657E64"/>
    <w:rsid w:val="00662139"/>
    <w:rsid w:val="00667272"/>
    <w:rsid w:val="00670E4C"/>
    <w:rsid w:val="006722AA"/>
    <w:rsid w:val="006771B3"/>
    <w:rsid w:val="0067773B"/>
    <w:rsid w:val="00677E7B"/>
    <w:rsid w:val="00680D57"/>
    <w:rsid w:val="006837B6"/>
    <w:rsid w:val="00683AC9"/>
    <w:rsid w:val="0068429A"/>
    <w:rsid w:val="006847DF"/>
    <w:rsid w:val="00684F7E"/>
    <w:rsid w:val="0068500E"/>
    <w:rsid w:val="00685192"/>
    <w:rsid w:val="006853F7"/>
    <w:rsid w:val="0068569B"/>
    <w:rsid w:val="00685F98"/>
    <w:rsid w:val="00687B1E"/>
    <w:rsid w:val="00691365"/>
    <w:rsid w:val="00691A27"/>
    <w:rsid w:val="00693E81"/>
    <w:rsid w:val="006964EE"/>
    <w:rsid w:val="00696C49"/>
    <w:rsid w:val="00696D8C"/>
    <w:rsid w:val="0069767C"/>
    <w:rsid w:val="006A0D54"/>
    <w:rsid w:val="006A11E4"/>
    <w:rsid w:val="006A1893"/>
    <w:rsid w:val="006A1C21"/>
    <w:rsid w:val="006A1F95"/>
    <w:rsid w:val="006A2937"/>
    <w:rsid w:val="006A49C4"/>
    <w:rsid w:val="006A76DD"/>
    <w:rsid w:val="006A7AF5"/>
    <w:rsid w:val="006A7C9A"/>
    <w:rsid w:val="006B1810"/>
    <w:rsid w:val="006B19EF"/>
    <w:rsid w:val="006B4FB0"/>
    <w:rsid w:val="006B51F9"/>
    <w:rsid w:val="006B5FBB"/>
    <w:rsid w:val="006B6799"/>
    <w:rsid w:val="006B7584"/>
    <w:rsid w:val="006C1337"/>
    <w:rsid w:val="006C20F2"/>
    <w:rsid w:val="006C47EE"/>
    <w:rsid w:val="006C5DCD"/>
    <w:rsid w:val="006C7A72"/>
    <w:rsid w:val="006D20EC"/>
    <w:rsid w:val="006D5A75"/>
    <w:rsid w:val="006D786B"/>
    <w:rsid w:val="006E0596"/>
    <w:rsid w:val="006E070F"/>
    <w:rsid w:val="006E1427"/>
    <w:rsid w:val="006E3006"/>
    <w:rsid w:val="006E3F40"/>
    <w:rsid w:val="006E4BB4"/>
    <w:rsid w:val="006E4DB2"/>
    <w:rsid w:val="006E590D"/>
    <w:rsid w:val="006E6BD8"/>
    <w:rsid w:val="006E76ED"/>
    <w:rsid w:val="006F3500"/>
    <w:rsid w:val="006F40EC"/>
    <w:rsid w:val="006F4DE1"/>
    <w:rsid w:val="006F5E47"/>
    <w:rsid w:val="006F662F"/>
    <w:rsid w:val="007015A3"/>
    <w:rsid w:val="00702E12"/>
    <w:rsid w:val="00702EC7"/>
    <w:rsid w:val="0070396D"/>
    <w:rsid w:val="00705644"/>
    <w:rsid w:val="0070765F"/>
    <w:rsid w:val="00707A3A"/>
    <w:rsid w:val="007147C4"/>
    <w:rsid w:val="0071576C"/>
    <w:rsid w:val="00715A53"/>
    <w:rsid w:val="00715E90"/>
    <w:rsid w:val="007177F1"/>
    <w:rsid w:val="00723C9F"/>
    <w:rsid w:val="00723F65"/>
    <w:rsid w:val="00724687"/>
    <w:rsid w:val="007250C1"/>
    <w:rsid w:val="007251E1"/>
    <w:rsid w:val="0072553B"/>
    <w:rsid w:val="00725748"/>
    <w:rsid w:val="00731957"/>
    <w:rsid w:val="007351FC"/>
    <w:rsid w:val="00735ABA"/>
    <w:rsid w:val="0073726D"/>
    <w:rsid w:val="007414B6"/>
    <w:rsid w:val="007427F9"/>
    <w:rsid w:val="00743538"/>
    <w:rsid w:val="007446CF"/>
    <w:rsid w:val="0074662E"/>
    <w:rsid w:val="00746EA2"/>
    <w:rsid w:val="007535AE"/>
    <w:rsid w:val="00753C81"/>
    <w:rsid w:val="00753FC1"/>
    <w:rsid w:val="00754EB5"/>
    <w:rsid w:val="00757C1C"/>
    <w:rsid w:val="007605D0"/>
    <w:rsid w:val="00761102"/>
    <w:rsid w:val="0076150C"/>
    <w:rsid w:val="00763760"/>
    <w:rsid w:val="00765F32"/>
    <w:rsid w:val="0076656E"/>
    <w:rsid w:val="007668D9"/>
    <w:rsid w:val="00767D56"/>
    <w:rsid w:val="00774658"/>
    <w:rsid w:val="00776BAD"/>
    <w:rsid w:val="00777CD8"/>
    <w:rsid w:val="0078172C"/>
    <w:rsid w:val="00781DED"/>
    <w:rsid w:val="00783D7D"/>
    <w:rsid w:val="00784550"/>
    <w:rsid w:val="00784D0C"/>
    <w:rsid w:val="007929D7"/>
    <w:rsid w:val="00793C30"/>
    <w:rsid w:val="00793CF0"/>
    <w:rsid w:val="00793E32"/>
    <w:rsid w:val="007958D9"/>
    <w:rsid w:val="007A0900"/>
    <w:rsid w:val="007A1A4B"/>
    <w:rsid w:val="007A1E01"/>
    <w:rsid w:val="007A58AF"/>
    <w:rsid w:val="007A7182"/>
    <w:rsid w:val="007A7ECE"/>
    <w:rsid w:val="007B0945"/>
    <w:rsid w:val="007B175F"/>
    <w:rsid w:val="007B1C05"/>
    <w:rsid w:val="007B59BD"/>
    <w:rsid w:val="007B7853"/>
    <w:rsid w:val="007C1597"/>
    <w:rsid w:val="007C17DC"/>
    <w:rsid w:val="007C2E07"/>
    <w:rsid w:val="007C4A7B"/>
    <w:rsid w:val="007C4E2C"/>
    <w:rsid w:val="007C7740"/>
    <w:rsid w:val="007C7C63"/>
    <w:rsid w:val="007D2E7E"/>
    <w:rsid w:val="007D2F41"/>
    <w:rsid w:val="007D41FA"/>
    <w:rsid w:val="007D48D5"/>
    <w:rsid w:val="007D54AB"/>
    <w:rsid w:val="007D5C48"/>
    <w:rsid w:val="007D66D7"/>
    <w:rsid w:val="007D6A37"/>
    <w:rsid w:val="007D717F"/>
    <w:rsid w:val="007E0593"/>
    <w:rsid w:val="007E151E"/>
    <w:rsid w:val="007E1DB7"/>
    <w:rsid w:val="007E23EB"/>
    <w:rsid w:val="007E4AF4"/>
    <w:rsid w:val="007E69DE"/>
    <w:rsid w:val="007E7BB0"/>
    <w:rsid w:val="007F01E7"/>
    <w:rsid w:val="007F1B7C"/>
    <w:rsid w:val="007F2022"/>
    <w:rsid w:val="007F35E4"/>
    <w:rsid w:val="007F4081"/>
    <w:rsid w:val="007F4EAF"/>
    <w:rsid w:val="007F6E03"/>
    <w:rsid w:val="008003CD"/>
    <w:rsid w:val="008007E6"/>
    <w:rsid w:val="00802314"/>
    <w:rsid w:val="0080290D"/>
    <w:rsid w:val="0080399F"/>
    <w:rsid w:val="008043B8"/>
    <w:rsid w:val="00804844"/>
    <w:rsid w:val="00804F03"/>
    <w:rsid w:val="00805CBD"/>
    <w:rsid w:val="00805D4F"/>
    <w:rsid w:val="00805FDD"/>
    <w:rsid w:val="008069E9"/>
    <w:rsid w:val="008124AD"/>
    <w:rsid w:val="008144F4"/>
    <w:rsid w:val="008154DE"/>
    <w:rsid w:val="008173F0"/>
    <w:rsid w:val="008204BB"/>
    <w:rsid w:val="00822D36"/>
    <w:rsid w:val="00823B25"/>
    <w:rsid w:val="00823FE3"/>
    <w:rsid w:val="0082563F"/>
    <w:rsid w:val="008301F3"/>
    <w:rsid w:val="00831C64"/>
    <w:rsid w:val="00831F19"/>
    <w:rsid w:val="00832FEF"/>
    <w:rsid w:val="0083613E"/>
    <w:rsid w:val="00836D28"/>
    <w:rsid w:val="00836E5A"/>
    <w:rsid w:val="00841457"/>
    <w:rsid w:val="0084229F"/>
    <w:rsid w:val="00844726"/>
    <w:rsid w:val="00847A2E"/>
    <w:rsid w:val="00847E9C"/>
    <w:rsid w:val="00850A3E"/>
    <w:rsid w:val="00852014"/>
    <w:rsid w:val="0085241E"/>
    <w:rsid w:val="0085495B"/>
    <w:rsid w:val="008566C4"/>
    <w:rsid w:val="00857140"/>
    <w:rsid w:val="0086197C"/>
    <w:rsid w:val="008620BE"/>
    <w:rsid w:val="00862E68"/>
    <w:rsid w:val="0086311E"/>
    <w:rsid w:val="00863A63"/>
    <w:rsid w:val="008658B2"/>
    <w:rsid w:val="00866666"/>
    <w:rsid w:val="008700F6"/>
    <w:rsid w:val="00876D5F"/>
    <w:rsid w:val="00880166"/>
    <w:rsid w:val="00885A8B"/>
    <w:rsid w:val="008870CB"/>
    <w:rsid w:val="00887CCD"/>
    <w:rsid w:val="00891105"/>
    <w:rsid w:val="00891482"/>
    <w:rsid w:val="0089167E"/>
    <w:rsid w:val="0089208F"/>
    <w:rsid w:val="00892F8D"/>
    <w:rsid w:val="00895B75"/>
    <w:rsid w:val="008968BE"/>
    <w:rsid w:val="008973A0"/>
    <w:rsid w:val="008977F1"/>
    <w:rsid w:val="008A10D2"/>
    <w:rsid w:val="008A29D1"/>
    <w:rsid w:val="008A3971"/>
    <w:rsid w:val="008A4360"/>
    <w:rsid w:val="008A4AB6"/>
    <w:rsid w:val="008A5D4C"/>
    <w:rsid w:val="008A6E01"/>
    <w:rsid w:val="008A75A6"/>
    <w:rsid w:val="008B021A"/>
    <w:rsid w:val="008B0506"/>
    <w:rsid w:val="008B321D"/>
    <w:rsid w:val="008B32F8"/>
    <w:rsid w:val="008B3793"/>
    <w:rsid w:val="008B76E6"/>
    <w:rsid w:val="008B7A48"/>
    <w:rsid w:val="008C0CC4"/>
    <w:rsid w:val="008C2E08"/>
    <w:rsid w:val="008C317A"/>
    <w:rsid w:val="008C62DC"/>
    <w:rsid w:val="008D1E57"/>
    <w:rsid w:val="008D2127"/>
    <w:rsid w:val="008D429D"/>
    <w:rsid w:val="008D795F"/>
    <w:rsid w:val="008E0638"/>
    <w:rsid w:val="008E1104"/>
    <w:rsid w:val="008E24A1"/>
    <w:rsid w:val="008E301F"/>
    <w:rsid w:val="008E61B2"/>
    <w:rsid w:val="008E745E"/>
    <w:rsid w:val="008F13D5"/>
    <w:rsid w:val="008F2875"/>
    <w:rsid w:val="008F30F0"/>
    <w:rsid w:val="008F3192"/>
    <w:rsid w:val="008F47DE"/>
    <w:rsid w:val="008F5D2B"/>
    <w:rsid w:val="008F5FA9"/>
    <w:rsid w:val="008F6F0C"/>
    <w:rsid w:val="009031F7"/>
    <w:rsid w:val="00903D25"/>
    <w:rsid w:val="00907C3C"/>
    <w:rsid w:val="00910F4E"/>
    <w:rsid w:val="00911071"/>
    <w:rsid w:val="00911984"/>
    <w:rsid w:val="00912D7D"/>
    <w:rsid w:val="00912F73"/>
    <w:rsid w:val="00920CBF"/>
    <w:rsid w:val="0092132E"/>
    <w:rsid w:val="00921F96"/>
    <w:rsid w:val="00925294"/>
    <w:rsid w:val="009252FF"/>
    <w:rsid w:val="00926CB1"/>
    <w:rsid w:val="009273F5"/>
    <w:rsid w:val="009310BE"/>
    <w:rsid w:val="00932E29"/>
    <w:rsid w:val="009341C9"/>
    <w:rsid w:val="0093456A"/>
    <w:rsid w:val="0094199D"/>
    <w:rsid w:val="0094236C"/>
    <w:rsid w:val="009423F5"/>
    <w:rsid w:val="00943364"/>
    <w:rsid w:val="00944F3B"/>
    <w:rsid w:val="00945AD8"/>
    <w:rsid w:val="00947208"/>
    <w:rsid w:val="00947496"/>
    <w:rsid w:val="00952C84"/>
    <w:rsid w:val="00953DAD"/>
    <w:rsid w:val="00954B69"/>
    <w:rsid w:val="009609AC"/>
    <w:rsid w:val="009674BF"/>
    <w:rsid w:val="0097414D"/>
    <w:rsid w:val="00976289"/>
    <w:rsid w:val="00976B63"/>
    <w:rsid w:val="0097759F"/>
    <w:rsid w:val="009779A3"/>
    <w:rsid w:val="00980FD1"/>
    <w:rsid w:val="00986A5B"/>
    <w:rsid w:val="009873A4"/>
    <w:rsid w:val="00990A68"/>
    <w:rsid w:val="009916B4"/>
    <w:rsid w:val="0099512C"/>
    <w:rsid w:val="0099594E"/>
    <w:rsid w:val="0099670D"/>
    <w:rsid w:val="00997CED"/>
    <w:rsid w:val="009A1F73"/>
    <w:rsid w:val="009A2ACC"/>
    <w:rsid w:val="009A5749"/>
    <w:rsid w:val="009A6285"/>
    <w:rsid w:val="009A6D0A"/>
    <w:rsid w:val="009A7DEF"/>
    <w:rsid w:val="009B1C01"/>
    <w:rsid w:val="009B34C4"/>
    <w:rsid w:val="009B5238"/>
    <w:rsid w:val="009B5BFC"/>
    <w:rsid w:val="009B7C25"/>
    <w:rsid w:val="009C0C97"/>
    <w:rsid w:val="009C21EA"/>
    <w:rsid w:val="009C3955"/>
    <w:rsid w:val="009C6CDE"/>
    <w:rsid w:val="009D2BD9"/>
    <w:rsid w:val="009D576E"/>
    <w:rsid w:val="009D679E"/>
    <w:rsid w:val="009D7636"/>
    <w:rsid w:val="009E308B"/>
    <w:rsid w:val="009E332D"/>
    <w:rsid w:val="009E5E91"/>
    <w:rsid w:val="009F0213"/>
    <w:rsid w:val="009F0446"/>
    <w:rsid w:val="009F1662"/>
    <w:rsid w:val="009F3DC8"/>
    <w:rsid w:val="009F4C62"/>
    <w:rsid w:val="009F5934"/>
    <w:rsid w:val="009F5D22"/>
    <w:rsid w:val="00A002D9"/>
    <w:rsid w:val="00A00F39"/>
    <w:rsid w:val="00A01ACF"/>
    <w:rsid w:val="00A024CD"/>
    <w:rsid w:val="00A02516"/>
    <w:rsid w:val="00A0276D"/>
    <w:rsid w:val="00A04476"/>
    <w:rsid w:val="00A0570C"/>
    <w:rsid w:val="00A1180F"/>
    <w:rsid w:val="00A11D5C"/>
    <w:rsid w:val="00A121EE"/>
    <w:rsid w:val="00A12958"/>
    <w:rsid w:val="00A13A69"/>
    <w:rsid w:val="00A13DF1"/>
    <w:rsid w:val="00A149E3"/>
    <w:rsid w:val="00A14FDA"/>
    <w:rsid w:val="00A1500A"/>
    <w:rsid w:val="00A17949"/>
    <w:rsid w:val="00A21611"/>
    <w:rsid w:val="00A24026"/>
    <w:rsid w:val="00A264C8"/>
    <w:rsid w:val="00A274E3"/>
    <w:rsid w:val="00A27887"/>
    <w:rsid w:val="00A279FA"/>
    <w:rsid w:val="00A30B99"/>
    <w:rsid w:val="00A31BE6"/>
    <w:rsid w:val="00A31E71"/>
    <w:rsid w:val="00A3236E"/>
    <w:rsid w:val="00A34662"/>
    <w:rsid w:val="00A37BF5"/>
    <w:rsid w:val="00A40708"/>
    <w:rsid w:val="00A40778"/>
    <w:rsid w:val="00A42340"/>
    <w:rsid w:val="00A44407"/>
    <w:rsid w:val="00A469F7"/>
    <w:rsid w:val="00A475B1"/>
    <w:rsid w:val="00A50980"/>
    <w:rsid w:val="00A50BF9"/>
    <w:rsid w:val="00A5223F"/>
    <w:rsid w:val="00A537F8"/>
    <w:rsid w:val="00A53FE1"/>
    <w:rsid w:val="00A5452D"/>
    <w:rsid w:val="00A54920"/>
    <w:rsid w:val="00A578CC"/>
    <w:rsid w:val="00A60FB6"/>
    <w:rsid w:val="00A618CE"/>
    <w:rsid w:val="00A626C4"/>
    <w:rsid w:val="00A63B34"/>
    <w:rsid w:val="00A63DE8"/>
    <w:rsid w:val="00A64C2B"/>
    <w:rsid w:val="00A66F4F"/>
    <w:rsid w:val="00A67308"/>
    <w:rsid w:val="00A72C43"/>
    <w:rsid w:val="00A7349A"/>
    <w:rsid w:val="00A748F2"/>
    <w:rsid w:val="00A75695"/>
    <w:rsid w:val="00A75978"/>
    <w:rsid w:val="00A75B43"/>
    <w:rsid w:val="00A7720D"/>
    <w:rsid w:val="00A779F3"/>
    <w:rsid w:val="00A77D20"/>
    <w:rsid w:val="00A77E04"/>
    <w:rsid w:val="00A80E9D"/>
    <w:rsid w:val="00A84DAD"/>
    <w:rsid w:val="00A90A15"/>
    <w:rsid w:val="00A91F65"/>
    <w:rsid w:val="00A92D6A"/>
    <w:rsid w:val="00A93144"/>
    <w:rsid w:val="00A945E9"/>
    <w:rsid w:val="00A95D86"/>
    <w:rsid w:val="00A9732F"/>
    <w:rsid w:val="00A97E57"/>
    <w:rsid w:val="00AA1C74"/>
    <w:rsid w:val="00AA1E8F"/>
    <w:rsid w:val="00AA218C"/>
    <w:rsid w:val="00AA28F1"/>
    <w:rsid w:val="00AA2D50"/>
    <w:rsid w:val="00AA43ED"/>
    <w:rsid w:val="00AA4B3E"/>
    <w:rsid w:val="00AA613A"/>
    <w:rsid w:val="00AA6210"/>
    <w:rsid w:val="00AB390D"/>
    <w:rsid w:val="00AB5882"/>
    <w:rsid w:val="00AC121E"/>
    <w:rsid w:val="00AC137A"/>
    <w:rsid w:val="00AC2091"/>
    <w:rsid w:val="00AC277D"/>
    <w:rsid w:val="00AC65D2"/>
    <w:rsid w:val="00AD0D12"/>
    <w:rsid w:val="00AD1141"/>
    <w:rsid w:val="00AD1CEB"/>
    <w:rsid w:val="00AD1FA1"/>
    <w:rsid w:val="00AD4B5D"/>
    <w:rsid w:val="00AD4BE7"/>
    <w:rsid w:val="00AD7346"/>
    <w:rsid w:val="00AE026B"/>
    <w:rsid w:val="00AE17EF"/>
    <w:rsid w:val="00AE2834"/>
    <w:rsid w:val="00AE46B1"/>
    <w:rsid w:val="00AE520F"/>
    <w:rsid w:val="00AE559E"/>
    <w:rsid w:val="00AE5D8E"/>
    <w:rsid w:val="00AE62DF"/>
    <w:rsid w:val="00AE6897"/>
    <w:rsid w:val="00AE6EB5"/>
    <w:rsid w:val="00AE7E11"/>
    <w:rsid w:val="00AF09A4"/>
    <w:rsid w:val="00AF125B"/>
    <w:rsid w:val="00AF1DEA"/>
    <w:rsid w:val="00AF6048"/>
    <w:rsid w:val="00B001C0"/>
    <w:rsid w:val="00B0069F"/>
    <w:rsid w:val="00B034FE"/>
    <w:rsid w:val="00B101CF"/>
    <w:rsid w:val="00B109A2"/>
    <w:rsid w:val="00B10E58"/>
    <w:rsid w:val="00B10E74"/>
    <w:rsid w:val="00B11DA1"/>
    <w:rsid w:val="00B13E17"/>
    <w:rsid w:val="00B16163"/>
    <w:rsid w:val="00B20111"/>
    <w:rsid w:val="00B2035C"/>
    <w:rsid w:val="00B206CF"/>
    <w:rsid w:val="00B23595"/>
    <w:rsid w:val="00B2396E"/>
    <w:rsid w:val="00B24C7C"/>
    <w:rsid w:val="00B2536E"/>
    <w:rsid w:val="00B25A4B"/>
    <w:rsid w:val="00B25BAF"/>
    <w:rsid w:val="00B2670F"/>
    <w:rsid w:val="00B269A9"/>
    <w:rsid w:val="00B32DD1"/>
    <w:rsid w:val="00B33483"/>
    <w:rsid w:val="00B341E7"/>
    <w:rsid w:val="00B34447"/>
    <w:rsid w:val="00B344B1"/>
    <w:rsid w:val="00B35DAD"/>
    <w:rsid w:val="00B3632A"/>
    <w:rsid w:val="00B36850"/>
    <w:rsid w:val="00B37007"/>
    <w:rsid w:val="00B40A45"/>
    <w:rsid w:val="00B44944"/>
    <w:rsid w:val="00B44E1D"/>
    <w:rsid w:val="00B44FD0"/>
    <w:rsid w:val="00B46898"/>
    <w:rsid w:val="00B540CE"/>
    <w:rsid w:val="00B60674"/>
    <w:rsid w:val="00B62F3F"/>
    <w:rsid w:val="00B63D37"/>
    <w:rsid w:val="00B64534"/>
    <w:rsid w:val="00B66108"/>
    <w:rsid w:val="00B67229"/>
    <w:rsid w:val="00B67AD2"/>
    <w:rsid w:val="00B7152E"/>
    <w:rsid w:val="00B719E2"/>
    <w:rsid w:val="00B71E5F"/>
    <w:rsid w:val="00B72D68"/>
    <w:rsid w:val="00B73615"/>
    <w:rsid w:val="00B73746"/>
    <w:rsid w:val="00B76A3F"/>
    <w:rsid w:val="00B77010"/>
    <w:rsid w:val="00B77C5D"/>
    <w:rsid w:val="00B8333B"/>
    <w:rsid w:val="00B90757"/>
    <w:rsid w:val="00B92BCF"/>
    <w:rsid w:val="00B92C08"/>
    <w:rsid w:val="00B94047"/>
    <w:rsid w:val="00B94E02"/>
    <w:rsid w:val="00B95FAB"/>
    <w:rsid w:val="00B966D7"/>
    <w:rsid w:val="00B97D3D"/>
    <w:rsid w:val="00B97DDA"/>
    <w:rsid w:val="00BA015E"/>
    <w:rsid w:val="00BA0270"/>
    <w:rsid w:val="00BA05A2"/>
    <w:rsid w:val="00BA26C6"/>
    <w:rsid w:val="00BA2E46"/>
    <w:rsid w:val="00BA46C2"/>
    <w:rsid w:val="00BA54D9"/>
    <w:rsid w:val="00BA725F"/>
    <w:rsid w:val="00BA75CB"/>
    <w:rsid w:val="00BB2F48"/>
    <w:rsid w:val="00BB3A22"/>
    <w:rsid w:val="00BB79C7"/>
    <w:rsid w:val="00BC0FE4"/>
    <w:rsid w:val="00BC1E1D"/>
    <w:rsid w:val="00BC234C"/>
    <w:rsid w:val="00BC2410"/>
    <w:rsid w:val="00BC2E98"/>
    <w:rsid w:val="00BC3139"/>
    <w:rsid w:val="00BC390E"/>
    <w:rsid w:val="00BC39B4"/>
    <w:rsid w:val="00BC421C"/>
    <w:rsid w:val="00BC52A9"/>
    <w:rsid w:val="00BC636E"/>
    <w:rsid w:val="00BC68E5"/>
    <w:rsid w:val="00BC6AB2"/>
    <w:rsid w:val="00BC71C0"/>
    <w:rsid w:val="00BC721A"/>
    <w:rsid w:val="00BC795B"/>
    <w:rsid w:val="00BD047D"/>
    <w:rsid w:val="00BD075E"/>
    <w:rsid w:val="00BD1229"/>
    <w:rsid w:val="00BD3FBF"/>
    <w:rsid w:val="00BD57AA"/>
    <w:rsid w:val="00BD6041"/>
    <w:rsid w:val="00BD662C"/>
    <w:rsid w:val="00BD686C"/>
    <w:rsid w:val="00BD6B1B"/>
    <w:rsid w:val="00BE0723"/>
    <w:rsid w:val="00BE083C"/>
    <w:rsid w:val="00BE0EB8"/>
    <w:rsid w:val="00BE1021"/>
    <w:rsid w:val="00BE177E"/>
    <w:rsid w:val="00BE239F"/>
    <w:rsid w:val="00BE4198"/>
    <w:rsid w:val="00BE50BC"/>
    <w:rsid w:val="00BE517B"/>
    <w:rsid w:val="00BE5628"/>
    <w:rsid w:val="00BE6A49"/>
    <w:rsid w:val="00BE7C4A"/>
    <w:rsid w:val="00BE7D7C"/>
    <w:rsid w:val="00BF09F9"/>
    <w:rsid w:val="00BF145D"/>
    <w:rsid w:val="00BF1826"/>
    <w:rsid w:val="00BF1895"/>
    <w:rsid w:val="00BF1990"/>
    <w:rsid w:val="00BF1A7F"/>
    <w:rsid w:val="00BF734D"/>
    <w:rsid w:val="00BF7362"/>
    <w:rsid w:val="00C015D6"/>
    <w:rsid w:val="00C024D3"/>
    <w:rsid w:val="00C036B3"/>
    <w:rsid w:val="00C047AE"/>
    <w:rsid w:val="00C0505E"/>
    <w:rsid w:val="00C05A9A"/>
    <w:rsid w:val="00C07502"/>
    <w:rsid w:val="00C107FA"/>
    <w:rsid w:val="00C1137E"/>
    <w:rsid w:val="00C12ED1"/>
    <w:rsid w:val="00C132A3"/>
    <w:rsid w:val="00C144D6"/>
    <w:rsid w:val="00C144E4"/>
    <w:rsid w:val="00C1547F"/>
    <w:rsid w:val="00C154FF"/>
    <w:rsid w:val="00C15BA9"/>
    <w:rsid w:val="00C16028"/>
    <w:rsid w:val="00C164F9"/>
    <w:rsid w:val="00C175D2"/>
    <w:rsid w:val="00C20233"/>
    <w:rsid w:val="00C20557"/>
    <w:rsid w:val="00C23557"/>
    <w:rsid w:val="00C24296"/>
    <w:rsid w:val="00C26D6B"/>
    <w:rsid w:val="00C30273"/>
    <w:rsid w:val="00C30719"/>
    <w:rsid w:val="00C311FE"/>
    <w:rsid w:val="00C31899"/>
    <w:rsid w:val="00C32334"/>
    <w:rsid w:val="00C328D9"/>
    <w:rsid w:val="00C32EA1"/>
    <w:rsid w:val="00C3317C"/>
    <w:rsid w:val="00C33989"/>
    <w:rsid w:val="00C340DB"/>
    <w:rsid w:val="00C366D3"/>
    <w:rsid w:val="00C3751C"/>
    <w:rsid w:val="00C4161C"/>
    <w:rsid w:val="00C42310"/>
    <w:rsid w:val="00C42996"/>
    <w:rsid w:val="00C43013"/>
    <w:rsid w:val="00C44F90"/>
    <w:rsid w:val="00C44FE5"/>
    <w:rsid w:val="00C45673"/>
    <w:rsid w:val="00C45B02"/>
    <w:rsid w:val="00C4697F"/>
    <w:rsid w:val="00C471AD"/>
    <w:rsid w:val="00C51A49"/>
    <w:rsid w:val="00C57763"/>
    <w:rsid w:val="00C57F28"/>
    <w:rsid w:val="00C6002D"/>
    <w:rsid w:val="00C61759"/>
    <w:rsid w:val="00C6291A"/>
    <w:rsid w:val="00C62CDE"/>
    <w:rsid w:val="00C63057"/>
    <w:rsid w:val="00C63D6B"/>
    <w:rsid w:val="00C647D2"/>
    <w:rsid w:val="00C64A21"/>
    <w:rsid w:val="00C65997"/>
    <w:rsid w:val="00C6782E"/>
    <w:rsid w:val="00C6785A"/>
    <w:rsid w:val="00C71A96"/>
    <w:rsid w:val="00C73B42"/>
    <w:rsid w:val="00C73EF4"/>
    <w:rsid w:val="00C748ED"/>
    <w:rsid w:val="00C75A68"/>
    <w:rsid w:val="00C7627B"/>
    <w:rsid w:val="00C76E08"/>
    <w:rsid w:val="00C77C15"/>
    <w:rsid w:val="00C820A1"/>
    <w:rsid w:val="00C82891"/>
    <w:rsid w:val="00C83234"/>
    <w:rsid w:val="00C850EE"/>
    <w:rsid w:val="00C86689"/>
    <w:rsid w:val="00C86A36"/>
    <w:rsid w:val="00C9087D"/>
    <w:rsid w:val="00C90BDF"/>
    <w:rsid w:val="00C91A92"/>
    <w:rsid w:val="00C96567"/>
    <w:rsid w:val="00CA4A2C"/>
    <w:rsid w:val="00CA5C99"/>
    <w:rsid w:val="00CA6181"/>
    <w:rsid w:val="00CB1AA7"/>
    <w:rsid w:val="00CB3184"/>
    <w:rsid w:val="00CB4868"/>
    <w:rsid w:val="00CB5301"/>
    <w:rsid w:val="00CC3C6A"/>
    <w:rsid w:val="00CC3D92"/>
    <w:rsid w:val="00CC4678"/>
    <w:rsid w:val="00CC56E4"/>
    <w:rsid w:val="00CD3032"/>
    <w:rsid w:val="00CD35E9"/>
    <w:rsid w:val="00CD6925"/>
    <w:rsid w:val="00CE2A9A"/>
    <w:rsid w:val="00CE5437"/>
    <w:rsid w:val="00CE7D49"/>
    <w:rsid w:val="00CF0B7B"/>
    <w:rsid w:val="00CF408C"/>
    <w:rsid w:val="00CF4FC5"/>
    <w:rsid w:val="00CF7D79"/>
    <w:rsid w:val="00D003C8"/>
    <w:rsid w:val="00D010DF"/>
    <w:rsid w:val="00D020C6"/>
    <w:rsid w:val="00D0360D"/>
    <w:rsid w:val="00D04987"/>
    <w:rsid w:val="00D06A76"/>
    <w:rsid w:val="00D10689"/>
    <w:rsid w:val="00D114B5"/>
    <w:rsid w:val="00D13602"/>
    <w:rsid w:val="00D175FD"/>
    <w:rsid w:val="00D21CA9"/>
    <w:rsid w:val="00D26A63"/>
    <w:rsid w:val="00D30177"/>
    <w:rsid w:val="00D314FF"/>
    <w:rsid w:val="00D37292"/>
    <w:rsid w:val="00D45FB9"/>
    <w:rsid w:val="00D5084E"/>
    <w:rsid w:val="00D52B4A"/>
    <w:rsid w:val="00D5422E"/>
    <w:rsid w:val="00D5638C"/>
    <w:rsid w:val="00D5730D"/>
    <w:rsid w:val="00D575F6"/>
    <w:rsid w:val="00D57B7C"/>
    <w:rsid w:val="00D6249F"/>
    <w:rsid w:val="00D643D5"/>
    <w:rsid w:val="00D65175"/>
    <w:rsid w:val="00D656D5"/>
    <w:rsid w:val="00D65F94"/>
    <w:rsid w:val="00D70CE1"/>
    <w:rsid w:val="00D71632"/>
    <w:rsid w:val="00D71E98"/>
    <w:rsid w:val="00D71ED9"/>
    <w:rsid w:val="00D7209D"/>
    <w:rsid w:val="00D7256A"/>
    <w:rsid w:val="00D72AC8"/>
    <w:rsid w:val="00D73A79"/>
    <w:rsid w:val="00D7435A"/>
    <w:rsid w:val="00D748AE"/>
    <w:rsid w:val="00D803DB"/>
    <w:rsid w:val="00D8162C"/>
    <w:rsid w:val="00D82426"/>
    <w:rsid w:val="00D829E6"/>
    <w:rsid w:val="00D82E75"/>
    <w:rsid w:val="00D83291"/>
    <w:rsid w:val="00D8365F"/>
    <w:rsid w:val="00D83FEF"/>
    <w:rsid w:val="00D854E4"/>
    <w:rsid w:val="00D8590E"/>
    <w:rsid w:val="00D85A28"/>
    <w:rsid w:val="00D8668E"/>
    <w:rsid w:val="00D90310"/>
    <w:rsid w:val="00D91B01"/>
    <w:rsid w:val="00D928A7"/>
    <w:rsid w:val="00D94C87"/>
    <w:rsid w:val="00D95371"/>
    <w:rsid w:val="00D95A44"/>
    <w:rsid w:val="00D95F0D"/>
    <w:rsid w:val="00DA0A8E"/>
    <w:rsid w:val="00DA30AF"/>
    <w:rsid w:val="00DA3DFC"/>
    <w:rsid w:val="00DA516F"/>
    <w:rsid w:val="00DA65FB"/>
    <w:rsid w:val="00DA7A76"/>
    <w:rsid w:val="00DB2821"/>
    <w:rsid w:val="00DB54F5"/>
    <w:rsid w:val="00DC369D"/>
    <w:rsid w:val="00DC3ECE"/>
    <w:rsid w:val="00DC46BF"/>
    <w:rsid w:val="00DC470D"/>
    <w:rsid w:val="00DC5C1D"/>
    <w:rsid w:val="00DC7767"/>
    <w:rsid w:val="00DC7C42"/>
    <w:rsid w:val="00DD07F2"/>
    <w:rsid w:val="00DD19F1"/>
    <w:rsid w:val="00DD3B96"/>
    <w:rsid w:val="00DD3BC7"/>
    <w:rsid w:val="00DD4449"/>
    <w:rsid w:val="00DD64B7"/>
    <w:rsid w:val="00DD6F41"/>
    <w:rsid w:val="00DD724A"/>
    <w:rsid w:val="00DE07B6"/>
    <w:rsid w:val="00DE2B5B"/>
    <w:rsid w:val="00DE40F2"/>
    <w:rsid w:val="00DE4B1C"/>
    <w:rsid w:val="00DF1154"/>
    <w:rsid w:val="00DF16D4"/>
    <w:rsid w:val="00DF2F12"/>
    <w:rsid w:val="00DF3ABC"/>
    <w:rsid w:val="00DF7256"/>
    <w:rsid w:val="00E03471"/>
    <w:rsid w:val="00E03AC4"/>
    <w:rsid w:val="00E042EA"/>
    <w:rsid w:val="00E072B5"/>
    <w:rsid w:val="00E07FD4"/>
    <w:rsid w:val="00E11030"/>
    <w:rsid w:val="00E118B0"/>
    <w:rsid w:val="00E14F77"/>
    <w:rsid w:val="00E16565"/>
    <w:rsid w:val="00E20658"/>
    <w:rsid w:val="00E21D68"/>
    <w:rsid w:val="00E2744C"/>
    <w:rsid w:val="00E30811"/>
    <w:rsid w:val="00E3394E"/>
    <w:rsid w:val="00E33DA3"/>
    <w:rsid w:val="00E34E44"/>
    <w:rsid w:val="00E35505"/>
    <w:rsid w:val="00E364F8"/>
    <w:rsid w:val="00E376B9"/>
    <w:rsid w:val="00E40B53"/>
    <w:rsid w:val="00E41289"/>
    <w:rsid w:val="00E4132F"/>
    <w:rsid w:val="00E41E7C"/>
    <w:rsid w:val="00E42130"/>
    <w:rsid w:val="00E43277"/>
    <w:rsid w:val="00E434EF"/>
    <w:rsid w:val="00E43C9E"/>
    <w:rsid w:val="00E459E0"/>
    <w:rsid w:val="00E4631E"/>
    <w:rsid w:val="00E4749F"/>
    <w:rsid w:val="00E50595"/>
    <w:rsid w:val="00E5150A"/>
    <w:rsid w:val="00E5158D"/>
    <w:rsid w:val="00E520E4"/>
    <w:rsid w:val="00E537FE"/>
    <w:rsid w:val="00E5418E"/>
    <w:rsid w:val="00E61AE2"/>
    <w:rsid w:val="00E6338F"/>
    <w:rsid w:val="00E64CE6"/>
    <w:rsid w:val="00E6531D"/>
    <w:rsid w:val="00E658FA"/>
    <w:rsid w:val="00E74552"/>
    <w:rsid w:val="00E74AFB"/>
    <w:rsid w:val="00E76B92"/>
    <w:rsid w:val="00E80103"/>
    <w:rsid w:val="00E80CA1"/>
    <w:rsid w:val="00E80CD1"/>
    <w:rsid w:val="00E80F09"/>
    <w:rsid w:val="00E85CB7"/>
    <w:rsid w:val="00E90451"/>
    <w:rsid w:val="00E90D23"/>
    <w:rsid w:val="00E95595"/>
    <w:rsid w:val="00EA2973"/>
    <w:rsid w:val="00EB0807"/>
    <w:rsid w:val="00EC0404"/>
    <w:rsid w:val="00EC0681"/>
    <w:rsid w:val="00EC1481"/>
    <w:rsid w:val="00EC3108"/>
    <w:rsid w:val="00EC5DEE"/>
    <w:rsid w:val="00EC67B9"/>
    <w:rsid w:val="00ED1189"/>
    <w:rsid w:val="00ED180B"/>
    <w:rsid w:val="00ED30EE"/>
    <w:rsid w:val="00ED7530"/>
    <w:rsid w:val="00EE1375"/>
    <w:rsid w:val="00EE31F5"/>
    <w:rsid w:val="00EE3A98"/>
    <w:rsid w:val="00EE418E"/>
    <w:rsid w:val="00EE560E"/>
    <w:rsid w:val="00EE7F63"/>
    <w:rsid w:val="00EF533F"/>
    <w:rsid w:val="00EF6279"/>
    <w:rsid w:val="00F00001"/>
    <w:rsid w:val="00F0277B"/>
    <w:rsid w:val="00F039EC"/>
    <w:rsid w:val="00F048CA"/>
    <w:rsid w:val="00F04C21"/>
    <w:rsid w:val="00F04FC9"/>
    <w:rsid w:val="00F0557A"/>
    <w:rsid w:val="00F05D4C"/>
    <w:rsid w:val="00F0667A"/>
    <w:rsid w:val="00F11810"/>
    <w:rsid w:val="00F12A8F"/>
    <w:rsid w:val="00F1401A"/>
    <w:rsid w:val="00F15149"/>
    <w:rsid w:val="00F156EF"/>
    <w:rsid w:val="00F15A17"/>
    <w:rsid w:val="00F17A8B"/>
    <w:rsid w:val="00F212E3"/>
    <w:rsid w:val="00F21D30"/>
    <w:rsid w:val="00F25BA9"/>
    <w:rsid w:val="00F2609E"/>
    <w:rsid w:val="00F26CCB"/>
    <w:rsid w:val="00F300FD"/>
    <w:rsid w:val="00F309A9"/>
    <w:rsid w:val="00F30E70"/>
    <w:rsid w:val="00F32F98"/>
    <w:rsid w:val="00F333FE"/>
    <w:rsid w:val="00F336C8"/>
    <w:rsid w:val="00F33A00"/>
    <w:rsid w:val="00F37065"/>
    <w:rsid w:val="00F4026F"/>
    <w:rsid w:val="00F40DA7"/>
    <w:rsid w:val="00F4478D"/>
    <w:rsid w:val="00F46BDA"/>
    <w:rsid w:val="00F47AAB"/>
    <w:rsid w:val="00F5029F"/>
    <w:rsid w:val="00F5417A"/>
    <w:rsid w:val="00F54855"/>
    <w:rsid w:val="00F5527C"/>
    <w:rsid w:val="00F56B64"/>
    <w:rsid w:val="00F57132"/>
    <w:rsid w:val="00F57302"/>
    <w:rsid w:val="00F60F63"/>
    <w:rsid w:val="00F71F98"/>
    <w:rsid w:val="00F72313"/>
    <w:rsid w:val="00F761E0"/>
    <w:rsid w:val="00F76E00"/>
    <w:rsid w:val="00F81087"/>
    <w:rsid w:val="00F838F5"/>
    <w:rsid w:val="00F84E73"/>
    <w:rsid w:val="00F8500C"/>
    <w:rsid w:val="00F867A1"/>
    <w:rsid w:val="00F86D8F"/>
    <w:rsid w:val="00F90896"/>
    <w:rsid w:val="00F90E7B"/>
    <w:rsid w:val="00F91757"/>
    <w:rsid w:val="00F922F9"/>
    <w:rsid w:val="00F92F1B"/>
    <w:rsid w:val="00F950D6"/>
    <w:rsid w:val="00F96BEC"/>
    <w:rsid w:val="00FA2350"/>
    <w:rsid w:val="00FA2357"/>
    <w:rsid w:val="00FA4782"/>
    <w:rsid w:val="00FA6E25"/>
    <w:rsid w:val="00FA7152"/>
    <w:rsid w:val="00FB09F3"/>
    <w:rsid w:val="00FB249E"/>
    <w:rsid w:val="00FB484C"/>
    <w:rsid w:val="00FB4EB6"/>
    <w:rsid w:val="00FB5400"/>
    <w:rsid w:val="00FB6B89"/>
    <w:rsid w:val="00FB6F6D"/>
    <w:rsid w:val="00FC0985"/>
    <w:rsid w:val="00FD0669"/>
    <w:rsid w:val="00FD0A9A"/>
    <w:rsid w:val="00FD0B78"/>
    <w:rsid w:val="00FD3422"/>
    <w:rsid w:val="00FD3BB9"/>
    <w:rsid w:val="00FD4222"/>
    <w:rsid w:val="00FD4643"/>
    <w:rsid w:val="00FE02E2"/>
    <w:rsid w:val="00FE10F6"/>
    <w:rsid w:val="00FE1287"/>
    <w:rsid w:val="00FE5CE5"/>
    <w:rsid w:val="00FE6074"/>
    <w:rsid w:val="00FE7189"/>
    <w:rsid w:val="00FE74E2"/>
    <w:rsid w:val="00FF17FC"/>
    <w:rsid w:val="00FF251E"/>
    <w:rsid w:val="00FF3AAF"/>
    <w:rsid w:val="00FF6F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3BF9"/>
  <w15:chartTrackingRefBased/>
  <w15:docId w15:val="{8158361E-BFB1-254B-858F-0F293BA8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1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6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3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1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105"/>
    <w:pPr>
      <w:ind w:left="720"/>
      <w:contextualSpacing/>
    </w:pPr>
  </w:style>
  <w:style w:type="character" w:customStyle="1" w:styleId="Heading2Char">
    <w:name w:val="Heading 2 Char"/>
    <w:basedOn w:val="DefaultParagraphFont"/>
    <w:link w:val="Heading2"/>
    <w:uiPriority w:val="9"/>
    <w:rsid w:val="00C366D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F1DEA"/>
    <w:rPr>
      <w:color w:val="808080"/>
    </w:rPr>
  </w:style>
  <w:style w:type="paragraph" w:styleId="BalloonText">
    <w:name w:val="Balloon Text"/>
    <w:basedOn w:val="Normal"/>
    <w:link w:val="BalloonTextChar"/>
    <w:uiPriority w:val="99"/>
    <w:semiHidden/>
    <w:unhideWhenUsed/>
    <w:rsid w:val="00A66F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F4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008B3"/>
    <w:rPr>
      <w:sz w:val="16"/>
      <w:szCs w:val="16"/>
    </w:rPr>
  </w:style>
  <w:style w:type="paragraph" w:styleId="CommentText">
    <w:name w:val="annotation text"/>
    <w:basedOn w:val="Normal"/>
    <w:link w:val="CommentTextChar"/>
    <w:uiPriority w:val="99"/>
    <w:semiHidden/>
    <w:unhideWhenUsed/>
    <w:rsid w:val="004008B3"/>
    <w:rPr>
      <w:sz w:val="20"/>
      <w:szCs w:val="20"/>
    </w:rPr>
  </w:style>
  <w:style w:type="character" w:customStyle="1" w:styleId="CommentTextChar">
    <w:name w:val="Comment Text Char"/>
    <w:basedOn w:val="DefaultParagraphFont"/>
    <w:link w:val="CommentText"/>
    <w:uiPriority w:val="99"/>
    <w:semiHidden/>
    <w:rsid w:val="004008B3"/>
    <w:rPr>
      <w:sz w:val="20"/>
      <w:szCs w:val="20"/>
    </w:rPr>
  </w:style>
  <w:style w:type="paragraph" w:styleId="CommentSubject">
    <w:name w:val="annotation subject"/>
    <w:basedOn w:val="CommentText"/>
    <w:next w:val="CommentText"/>
    <w:link w:val="CommentSubjectChar"/>
    <w:uiPriority w:val="99"/>
    <w:semiHidden/>
    <w:unhideWhenUsed/>
    <w:rsid w:val="004008B3"/>
    <w:rPr>
      <w:b/>
      <w:bCs/>
    </w:rPr>
  </w:style>
  <w:style w:type="character" w:customStyle="1" w:styleId="CommentSubjectChar">
    <w:name w:val="Comment Subject Char"/>
    <w:basedOn w:val="CommentTextChar"/>
    <w:link w:val="CommentSubject"/>
    <w:uiPriority w:val="99"/>
    <w:semiHidden/>
    <w:rsid w:val="004008B3"/>
    <w:rPr>
      <w:b/>
      <w:bCs/>
      <w:sz w:val="20"/>
      <w:szCs w:val="20"/>
    </w:rPr>
  </w:style>
  <w:style w:type="character" w:customStyle="1" w:styleId="Heading3Char">
    <w:name w:val="Heading 3 Char"/>
    <w:basedOn w:val="DefaultParagraphFont"/>
    <w:link w:val="Heading3"/>
    <w:uiPriority w:val="9"/>
    <w:rsid w:val="002C33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72EF8"/>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A4DEF"/>
  </w:style>
  <w:style w:type="paragraph" w:styleId="Subtitle">
    <w:name w:val="Subtitle"/>
    <w:basedOn w:val="Normal"/>
    <w:next w:val="Normal"/>
    <w:link w:val="SubtitleChar"/>
    <w:uiPriority w:val="11"/>
    <w:qFormat/>
    <w:rsid w:val="005B7B5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B7B59"/>
    <w:rPr>
      <w:color w:val="5A5A5A" w:themeColor="text1" w:themeTint="A5"/>
      <w:spacing w:val="15"/>
      <w:sz w:val="22"/>
      <w:szCs w:val="22"/>
    </w:rPr>
  </w:style>
  <w:style w:type="character" w:styleId="Hyperlink">
    <w:name w:val="Hyperlink"/>
    <w:basedOn w:val="DefaultParagraphFont"/>
    <w:uiPriority w:val="99"/>
    <w:unhideWhenUsed/>
    <w:rsid w:val="00043B1C"/>
    <w:rPr>
      <w:color w:val="0563C1" w:themeColor="hyperlink"/>
      <w:u w:val="single"/>
    </w:rPr>
  </w:style>
  <w:style w:type="character" w:styleId="UnresolvedMention">
    <w:name w:val="Unresolved Mention"/>
    <w:basedOn w:val="DefaultParagraphFont"/>
    <w:uiPriority w:val="99"/>
    <w:semiHidden/>
    <w:unhideWhenUsed/>
    <w:rsid w:val="00043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7F025-047D-7E48-98FA-5562C426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41</Pages>
  <Words>7489</Words>
  <Characters>42691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Zhou</dc:creator>
  <cp:keywords/>
  <dc:description/>
  <cp:lastModifiedBy>Jesse Zhou</cp:lastModifiedBy>
  <cp:revision>1488</cp:revision>
  <dcterms:created xsi:type="dcterms:W3CDTF">2018-08-10T12:27:00Z</dcterms:created>
  <dcterms:modified xsi:type="dcterms:W3CDTF">2018-10-29T09:27:00Z</dcterms:modified>
</cp:coreProperties>
</file>